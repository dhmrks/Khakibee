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ab/>
        <w:tab/>
        <w:tab/>
      </w:r>
      <w:ins w:id="0" w:author="Unknown Author" w:date="2019-03-25T15:24:08Z">
        <w:r>
          <w:rPr/>
          <w:t xml:space="preserve"> </w:t>
        </w:r>
      </w:ins>
      <w:r>
        <w:rPr/>
        <w:t xml:space="preserve"> </w:t>
      </w:r>
      <w:r>
        <w:rPr>
          <w:color w:val="1C3687"/>
          <w:rPrChange w:id="0" w:author="Unknown Author" w:date="2019-03-25T15:24:45Z"/>
        </w:rPr>
        <w:t xml:space="preserve"> </w:t>
      </w:r>
      <w:r>
        <w:rPr>
          <w:rFonts w:ascii="FreeSans" w:hAnsi="FreeSans"/>
          <w:b/>
          <w:bCs/>
          <w:color w:val="1C3687"/>
          <w:sz w:val="52"/>
          <w:szCs w:val="52"/>
          <w:u w:val="single"/>
          <w:lang w:val="el-GR"/>
          <w:rPrChange w:id="0" w:author="Unknown Author" w:date="2019-03-25T15:24:45Z"/>
        </w:rPr>
        <w:t>Περίληψη Esc</w:t>
      </w:r>
      <w:del w:id="3" w:author="Unknown Author" w:date="2019-03-25T15:24:04Z">
        <w:r>
          <w:rPr>
            <w:rFonts w:ascii="FreeSans" w:hAnsi="FreeSans"/>
            <w:b/>
            <w:bCs/>
            <w:color w:val="1B75BC"/>
            <w:sz w:val="52"/>
            <w:szCs w:val="52"/>
            <w:u w:val="single"/>
            <w:lang w:val="el-GR"/>
          </w:rPr>
          <w:delText>p</w:delText>
        </w:r>
      </w:del>
      <w:r>
        <w:rPr>
          <w:rFonts w:ascii="FreeSans" w:hAnsi="FreeSans"/>
          <w:b/>
          <w:bCs/>
          <w:color w:val="1C3687"/>
          <w:sz w:val="52"/>
          <w:szCs w:val="52"/>
          <w:u w:val="single"/>
          <w:lang w:val="el-GR"/>
          <w:rPrChange w:id="0" w:author="Unknown Author" w:date="2019-03-25T15:24:45Z"/>
        </w:rPr>
        <w:t>aping</w:t>
      </w:r>
    </w:p>
    <w:p>
      <w:pPr>
        <w:pStyle w:val="Normal"/>
        <w:rPr>
          <w:rFonts w:ascii="FreeSans" w:hAnsi="FreeSans"/>
          <w:ins w:id="6" w:author="Unknown Author" w:date="2019-03-31T19:07:06Z"/>
        </w:rPr>
      </w:pPr>
      <w:ins w:id="5" w:author="Unknown Author" w:date="2019-03-31T19:07:06Z">
        <w:r>
          <w:rPr>
            <w:rFonts w:ascii="FreeSans" w:hAnsi="FreeSans"/>
          </w:rPr>
        </w:r>
      </w:ins>
    </w:p>
    <w:p>
      <w:pPr>
        <w:pStyle w:val="Normal"/>
        <w:rPr>
          <w:rFonts w:ascii="FreeSans" w:hAnsi="FreeSans"/>
          <w:color w:val="000000"/>
          <w:sz w:val="26"/>
          <w:szCs w:val="26"/>
          <w:lang w:val="el-GR" w:eastAsia="zh-CN" w:bidi="hi-IN"/>
          <w:del w:id="8" w:author="Unknown Author" w:date="2019-03-31T19:07:25Z"/>
        </w:rPr>
      </w:pPr>
      <w:del w:id="7" w:author="Unknown Author" w:date="2019-03-31T19:07:25Z">
        <w:r>
          <w:rPr>
            <w:rFonts w:ascii="FreeSans" w:hAnsi="FreeSans"/>
            <w:color w:val="000000"/>
            <w:sz w:val="26"/>
            <w:szCs w:val="26"/>
            <w:lang w:val="el-GR" w:eastAsia="zh-CN" w:bidi="hi-IN"/>
          </w:rPr>
        </w:r>
      </w:del>
    </w:p>
    <w:p>
      <w:pPr>
        <w:pStyle w:val="Normal"/>
        <w:rPr>
          <w:rFonts w:ascii="FreeSans" w:hAnsi="FreeSans"/>
          <w:color w:val="000000"/>
          <w:sz w:val="26"/>
          <w:szCs w:val="26"/>
          <w:lang w:val="el-GR" w:eastAsia="zh-CN" w:bidi="hi-IN"/>
        </w:rPr>
      </w:pPr>
      <w:r>
        <w:rPr>
          <w:rFonts w:ascii="FreeSans" w:hAnsi="FreeSans"/>
          <w:color w:val="000000"/>
          <w:sz w:val="26"/>
          <w:szCs w:val="26"/>
          <w:lang w:val="el-GR" w:eastAsia="zh-CN" w:bidi="hi-IN"/>
        </w:rPr>
      </w:r>
    </w:p>
    <w:p>
      <w:pPr>
        <w:pStyle w:val="Normal"/>
        <w:rPr>
          <w:rFonts w:ascii="FreeSans" w:hAnsi="FreeSans"/>
          <w:i/>
          <w:i/>
          <w:iCs/>
          <w:color w:val="000000"/>
          <w:sz w:val="26"/>
          <w:szCs w:val="26"/>
          <w:u w:val="none"/>
          <w:lang w:val="el-GR" w:eastAsia="zh-CN" w:bidi="hi-IN"/>
        </w:rPr>
      </w:pPr>
      <w:del w:id="9" w:author="Unknown Author" w:date="2019-04-01T19:47:34Z">
        <w:r>
          <w:rPr>
            <w:rFonts w:ascii="FreeSans" w:hAnsi="FreeSans"/>
            <w:i/>
            <w:iCs/>
            <w:color w:val="000000"/>
            <w:sz w:val="26"/>
            <w:szCs w:val="26"/>
            <w:u w:val="none"/>
            <w:lang w:val="el-GR" w:eastAsia="zh-CN" w:bidi="hi-IN"/>
          </w:rPr>
        </w:r>
      </w:del>
    </w:p>
    <w:p>
      <w:pPr>
        <w:pStyle w:val="Normal"/>
        <w:rPr>
          <w:rFonts w:ascii="FreeSans" w:hAnsi="FreeSans"/>
          <w:i/>
          <w:i/>
          <w:iCs/>
          <w:color w:val="000000"/>
          <w:sz w:val="26"/>
          <w:szCs w:val="26"/>
          <w:u w:val="none"/>
          <w:lang w:val="el-GR" w:eastAsia="zh-CN" w:bidi="hi-IN"/>
        </w:rPr>
      </w:pPr>
      <w:del w:id="10" w:author="Unknown Author" w:date="2019-04-01T19:47:34Z">
        <w:r>
          <w:rPr>
            <w:rFonts w:ascii="FreeSans" w:hAnsi="FreeSans"/>
            <w:i/>
            <w:iCs/>
            <w:color w:val="000000"/>
            <w:sz w:val="26"/>
            <w:szCs w:val="26"/>
            <w:u w:val="none"/>
            <w:lang w:val="el-GR" w:eastAsia="zh-CN" w:bidi="hi-IN"/>
          </w:rPr>
        </w:r>
      </w:del>
    </w:p>
    <w:p>
      <w:pPr>
        <w:pStyle w:val="Normal"/>
        <w:rPr>
          <w:rFonts w:ascii="FreeSans" w:hAnsi="FreeSans"/>
          <w:i/>
          <w:i/>
          <w:iCs/>
          <w:color w:val="000000"/>
          <w:sz w:val="26"/>
          <w:szCs w:val="26"/>
          <w:u w:val="none"/>
          <w:lang w:val="el-GR" w:eastAsia="zh-CN" w:bidi="hi-IN"/>
        </w:rPr>
      </w:pPr>
      <w:r>
        <w:rPr>
          <w:rFonts w:ascii="FreeSans" w:hAnsi="FreeSans"/>
          <w:i/>
          <w:iCs/>
          <w:color w:val="000000"/>
          <w:sz w:val="26"/>
          <w:szCs w:val="26"/>
          <w:u w:val="none"/>
          <w:lang w:val="el-GR" w:eastAsia="zh-CN" w:bidi="hi-IN"/>
        </w:rPr>
      </w:r>
    </w:p>
    <w:p>
      <w:pPr>
        <w:pStyle w:val="Normal"/>
        <w:rPr>
          <w:b/>
          <w:b/>
          <w:bCs/>
          <w:i/>
          <w:i/>
          <w:iCs/>
          <w:color w:val="1B75BC"/>
          <w:sz w:val="28"/>
          <w:szCs w:val="28"/>
          <w:u w:val="none"/>
          <w:lang w:val="el-GR" w:eastAsia="zh-CN" w:bidi="hi-IN"/>
          <w:ins w:id="12" w:author="Unknown Author" w:date="2019-04-01T19:37:05Z"/>
        </w:rPr>
      </w:pPr>
      <w:ins w:id="11" w:author="Unknown Author" w:date="2019-04-01T19:37:05Z">
        <w:r>
          <w:rPr>
            <w:b/>
            <w:bCs/>
            <w:i/>
            <w:iCs/>
            <w:color w:val="1B75BC"/>
            <w:sz w:val="28"/>
            <w:szCs w:val="28"/>
            <w:u w:val="none"/>
            <w:lang w:val="el-GR" w:eastAsia="zh-CN" w:bidi="hi-IN"/>
          </w:rPr>
        </w:r>
      </w:ins>
    </w:p>
    <w:p>
      <w:pPr>
        <w:pStyle w:val="Normal"/>
        <w:rPr>
          <w:rFonts w:ascii="FreeSans" w:hAnsi="FreeSans"/>
          <w:b/>
          <w:b/>
          <w:bCs/>
          <w:i/>
          <w:i/>
          <w:iCs/>
          <w:color w:val="1B75BC"/>
          <w:sz w:val="28"/>
          <w:szCs w:val="28"/>
          <w:u w:val="none"/>
          <w:lang w:val="el-GR" w:eastAsia="zh-CN" w:bidi="hi-IN"/>
        </w:rPr>
      </w:pPr>
      <w:r>
        <w:rPr>
          <w:rFonts w:ascii="FreeSans" w:hAnsi="FreeSans"/>
          <w:b/>
          <w:bCs/>
          <w:i/>
          <w:iCs/>
          <w:color w:val="1B75BC"/>
          <w:sz w:val="28"/>
          <w:szCs w:val="28"/>
          <w:u w:val="none"/>
          <w:lang w:val="el-GR" w:eastAsia="zh-CN" w:bidi="hi-IN"/>
        </w:rPr>
      </w:r>
    </w:p>
    <w:p>
      <w:pPr>
        <w:pStyle w:val="Normal"/>
        <w:rPr>
          <w:rFonts w:ascii="FreeSans" w:hAnsi="FreeSans"/>
          <w:b/>
          <w:b/>
          <w:bCs/>
          <w:i/>
          <w:i/>
          <w:iCs/>
          <w:color w:val="1B75BC"/>
          <w:sz w:val="28"/>
          <w:szCs w:val="28"/>
          <w:u w:val="none"/>
          <w:lang w:val="el-GR" w:eastAsia="zh-CN" w:bidi="hi-IN"/>
        </w:rPr>
      </w:pPr>
      <w:r>
        <w:rPr>
          <w:rFonts w:ascii="FreeSans" w:hAnsi="FreeSans"/>
          <w:b/>
          <w:bCs/>
          <w:i/>
          <w:iCs/>
          <w:color w:val="1B75BC"/>
          <w:sz w:val="28"/>
          <w:szCs w:val="28"/>
          <w:u w:val="none"/>
          <w:lang w:val="el-GR" w:eastAsia="zh-CN" w:bidi="hi-IN"/>
        </w:rPr>
      </w:r>
    </w:p>
    <w:p>
      <w:pPr>
        <w:pStyle w:val="Normal"/>
        <w:rPr>
          <w:b/>
          <w:b/>
          <w:bCs/>
          <w:i/>
          <w:i/>
          <w:iCs/>
          <w:color w:val="1B75BC"/>
          <w:sz w:val="28"/>
          <w:szCs w:val="28"/>
          <w:u w:val="none"/>
          <w:lang w:val="el-GR" w:eastAsia="zh-CN" w:bidi="hi-IN"/>
          <w:ins w:id="14" w:author="Unknown Author" w:date="2019-03-31T19:04:01Z"/>
        </w:rPr>
      </w:pPr>
      <w:ins w:id="13" w:author="Unknown Author" w:date="2019-03-31T19:04:01Z">
        <w:r>
          <w:rPr>
            <w:b/>
            <w:bCs/>
            <w:i/>
            <w:iCs/>
            <w:color w:val="1B75BC"/>
            <w:sz w:val="28"/>
            <w:szCs w:val="28"/>
            <w:u w:val="none"/>
            <w:lang w:val="el-GR" w:eastAsia="zh-CN" w:bidi="hi-IN"/>
          </w:rPr>
        </w:r>
      </w:ins>
    </w:p>
    <w:p>
      <w:pPr>
        <w:pStyle w:val="Normal"/>
        <w:numPr>
          <w:ilvl w:val="0"/>
          <w:numId w:val="6"/>
        </w:numPr>
        <w:rPr/>
      </w:pPr>
      <w:ins w:id="15" w:author="Unknown Author" w:date="2019-03-31T18:18:04Z">
        <w:r>
          <w:rPr>
            <w:rFonts w:ascii="FreeSans" w:hAnsi="FreeSans"/>
            <w:b/>
            <w:bCs/>
            <w:i/>
            <w:iCs/>
            <w:color w:val="1B75BC"/>
            <w:sz w:val="28"/>
            <w:szCs w:val="28"/>
            <w:u w:val="none"/>
            <w:lang w:val="el-GR" w:eastAsia="zh-CN" w:bidi="hi-IN"/>
          </w:rPr>
          <w:t>Εισαγωγή</w:t>
        </w:r>
      </w:ins>
    </w:p>
    <w:p>
      <w:pPr>
        <w:pStyle w:val="Normal"/>
        <w:rPr>
          <w:rFonts w:ascii="FreeSans" w:hAnsi="FreeSans"/>
          <w:b/>
          <w:b/>
          <w:bCs/>
          <w:u w:val="single"/>
          <w:lang w:val="el-GR" w:eastAsia="zh-CN" w:bidi="hi-IN"/>
        </w:rPr>
      </w:pPr>
      <w:r>
        <w:rPr>
          <w:rFonts w:ascii="FreeSans" w:hAnsi="FreeSans"/>
          <w:b/>
          <w:bCs/>
          <w:u w:val="single"/>
          <w:lang w:val="el-GR" w:eastAsia="zh-CN" w:bidi="hi-IN"/>
        </w:rPr>
      </w:r>
    </w:p>
    <w:p>
      <w:pPr>
        <w:pStyle w:val="Normal"/>
        <w:rPr>
          <w:rFonts w:ascii="FreeSans" w:hAnsi="FreeSans"/>
          <w:b/>
          <w:b/>
          <w:bCs/>
          <w:u w:val="single"/>
          <w:lang w:val="el-GR" w:eastAsia="zh-CN" w:bidi="hi-IN"/>
        </w:rPr>
      </w:pPr>
      <w:r>
        <w:rPr>
          <w:rFonts w:ascii="FreeSans" w:hAnsi="FreeSans"/>
          <w:b/>
          <w:bCs/>
          <w:u w:val="single"/>
          <w:lang w:val="el-GR" w:eastAsia="zh-CN" w:bidi="hi-IN"/>
        </w:rPr>
      </w:r>
    </w:p>
    <w:p>
      <w:pPr>
        <w:pStyle w:val="Normal"/>
        <w:rPr/>
      </w:pPr>
      <w:ins w:id="16" w:author="Unknown Author" w:date="2019-03-31T18:18:04Z">
        <w:r>
          <w:rPr>
            <w:rFonts w:ascii="FreeSans" w:hAnsi="FreeSans"/>
            <w:b w:val="false"/>
            <w:bCs w:val="false"/>
            <w:sz w:val="28"/>
            <w:szCs w:val="28"/>
            <w:u w:val="none"/>
            <w:lang w:val="el-GR" w:eastAsia="zh-CN" w:bidi="hi-IN"/>
          </w:rPr>
          <w:tab/>
          <w:t>Στα πλαίσια της πτυχιακής εργασίας θα αναπτύξουμε ένα ολοκληρωμένο σ</w:t>
        </w:r>
      </w:ins>
      <w:ins w:id="17" w:author="Unknown Author" w:date="2019-03-31T18:19:00Z">
        <w:r>
          <w:rPr>
            <w:rFonts w:ascii="FreeSans" w:hAnsi="FreeSans"/>
            <w:b w:val="false"/>
            <w:bCs w:val="false"/>
            <w:sz w:val="28"/>
            <w:szCs w:val="28"/>
            <w:u w:val="none"/>
            <w:lang w:val="el-GR" w:eastAsia="zh-CN" w:bidi="hi-IN"/>
          </w:rPr>
          <w:t>υστημα κρατήσεων (</w:t>
        </w:r>
      </w:ins>
      <w:ins w:id="18" w:author="Unknown Author" w:date="2019-03-31T18:19:00Z">
        <w:r>
          <w:rPr>
            <w:rFonts w:ascii="FreeSans" w:hAnsi="FreeSans"/>
            <w:b/>
            <w:bCs/>
            <w:sz w:val="28"/>
            <w:szCs w:val="28"/>
            <w:u w:val="none"/>
            <w:lang w:val="el-GR" w:eastAsia="zh-CN" w:bidi="hi-IN"/>
          </w:rPr>
          <w:t>Booking System</w:t>
        </w:r>
      </w:ins>
      <w:ins w:id="19" w:author="Unknown Author" w:date="2019-03-31T18:19:00Z">
        <w:r>
          <w:rPr>
            <w:rFonts w:ascii="FreeSans" w:hAnsi="FreeSans"/>
            <w:b w:val="false"/>
            <w:bCs w:val="false"/>
            <w:sz w:val="28"/>
            <w:szCs w:val="28"/>
            <w:u w:val="none"/>
            <w:lang w:val="el-GR" w:eastAsia="zh-CN" w:bidi="hi-IN"/>
          </w:rPr>
          <w:t>) που θα απευθύνεται στην κάλυψη</w:t>
        </w:r>
      </w:ins>
      <w:ins w:id="20" w:author="Unknown Author" w:date="2019-03-31T18:21:35Z">
        <w:r>
          <w:rPr>
            <w:rFonts w:ascii="FreeSans" w:hAnsi="FreeSans"/>
            <w:b w:val="false"/>
            <w:bCs w:val="false"/>
            <w:sz w:val="28"/>
            <w:szCs w:val="28"/>
            <w:u w:val="none"/>
            <w:lang w:val="el-GR" w:eastAsia="zh-CN" w:bidi="hi-IN"/>
          </w:rPr>
          <w:t xml:space="preserve"> των αναγκών για </w:t>
        </w:r>
      </w:ins>
      <w:ins w:id="21" w:author="Unknown Author" w:date="2019-03-31T18:20:02Z">
        <w:r>
          <w:rPr>
            <w:rFonts w:ascii="FreeSans" w:hAnsi="FreeSans"/>
            <w:b w:val="false"/>
            <w:bCs w:val="false"/>
            <w:sz w:val="28"/>
            <w:szCs w:val="28"/>
            <w:u w:val="none"/>
            <w:lang w:val="el-GR" w:eastAsia="zh-CN" w:bidi="hi-IN"/>
          </w:rPr>
          <w:t xml:space="preserve">ψυχαγωγικές </w:t>
        </w:r>
      </w:ins>
      <w:ins w:id="22" w:author="Unknown Author" w:date="2019-03-31T18:27:41Z">
        <w:r>
          <w:rPr>
            <w:rFonts w:ascii="FreeSans" w:hAnsi="FreeSans"/>
            <w:b w:val="false"/>
            <w:bCs w:val="false"/>
            <w:sz w:val="28"/>
            <w:szCs w:val="28"/>
            <w:u w:val="none"/>
            <w:lang w:val="el-GR" w:eastAsia="zh-CN" w:bidi="hi-IN"/>
          </w:rPr>
          <w:t>εταιρίες</w:t>
        </w:r>
      </w:ins>
      <w:ins w:id="23" w:author="Unknown Author" w:date="2019-03-31T18:21:00Z">
        <w:r>
          <w:rPr>
            <w:rFonts w:ascii="FreeSans" w:hAnsi="FreeSans"/>
            <w:b w:val="false"/>
            <w:bCs w:val="false"/>
            <w:sz w:val="28"/>
            <w:szCs w:val="28"/>
            <w:u w:val="none"/>
            <w:lang w:val="el-GR" w:eastAsia="zh-CN" w:bidi="hi-IN"/>
          </w:rPr>
          <w:t xml:space="preserve"> τύπου </w:t>
        </w:r>
      </w:ins>
      <w:ins w:id="24" w:author="Unknown Author" w:date="2019-03-31T18:21:00Z">
        <w:r>
          <w:rPr>
            <w:rFonts w:ascii="FreeSans" w:hAnsi="FreeSans"/>
            <w:b/>
            <w:bCs/>
            <w:sz w:val="28"/>
            <w:szCs w:val="28"/>
            <w:u w:val="none"/>
            <w:lang w:val="el-GR" w:eastAsia="zh-CN" w:bidi="hi-IN"/>
          </w:rPr>
          <w:t>Escape Room</w:t>
        </w:r>
      </w:ins>
      <w:ins w:id="25" w:author="Unknown Author" w:date="2019-03-31T18:21:00Z">
        <w:r>
          <w:rPr>
            <w:rFonts w:ascii="FreeSans" w:hAnsi="FreeSans"/>
            <w:b w:val="false"/>
            <w:bCs w:val="false"/>
            <w:sz w:val="28"/>
            <w:szCs w:val="28"/>
            <w:u w:val="none"/>
            <w:lang w:val="el-GR" w:eastAsia="zh-CN" w:bidi="hi-IN"/>
          </w:rPr>
          <w:t>.</w:t>
        </w:r>
      </w:ins>
      <w:ins w:id="26" w:author="Unknown Author" w:date="2019-03-31T18:22:21Z">
        <w:r>
          <w:rPr>
            <w:rFonts w:ascii="FreeSans" w:hAnsi="FreeSans"/>
            <w:b w:val="false"/>
            <w:bCs w:val="false"/>
            <w:sz w:val="28"/>
            <w:szCs w:val="28"/>
            <w:u w:val="none"/>
            <w:lang w:val="el-GR" w:eastAsia="zh-CN" w:bidi="hi-IN"/>
          </w:rPr>
          <w:t xml:space="preserve"> Πιο συγκεκριμένα προτίθεμαι να υλοποιήσουμε μια πλατφόμα στην </w:t>
        </w:r>
      </w:ins>
      <w:ins w:id="27" w:author="Unknown Author" w:date="2019-03-31T18:23:00Z">
        <w:r>
          <w:rPr>
            <w:rFonts w:ascii="FreeSans" w:hAnsi="FreeSans"/>
            <w:b w:val="false"/>
            <w:bCs w:val="false"/>
            <w:sz w:val="28"/>
            <w:szCs w:val="28"/>
            <w:u w:val="none"/>
            <w:lang w:val="el-GR" w:eastAsia="zh-CN" w:bidi="hi-IN"/>
          </w:rPr>
          <w:t>οποία θα μπορούν δυναμικά να στεγάζονται υπηρεσίες τέτοιου τύπου ώστε να προσφέρουν τα Rooms τους στη δίαθεση του κοινου</w:t>
        </w:r>
      </w:ins>
      <w:ins w:id="28" w:author="Unknown Author" w:date="2019-03-31T18:24:00Z">
        <w:r>
          <w:rPr>
            <w:rFonts w:ascii="FreeSans" w:hAnsi="FreeSans"/>
            <w:b w:val="false"/>
            <w:bCs w:val="false"/>
            <w:sz w:val="28"/>
            <w:szCs w:val="28"/>
            <w:u w:val="none"/>
            <w:lang w:val="el-GR" w:eastAsia="zh-CN" w:bidi="hi-IN"/>
          </w:rPr>
          <w:t xml:space="preserve"> για κράτηση(</w:t>
        </w:r>
      </w:ins>
      <w:ins w:id="29" w:author="Unknown Author" w:date="2019-03-31T18:24:00Z">
        <w:r>
          <w:rPr>
            <w:rFonts w:ascii="FreeSans" w:hAnsi="FreeSans"/>
            <w:b/>
            <w:bCs/>
            <w:sz w:val="28"/>
            <w:szCs w:val="28"/>
            <w:u w:val="none"/>
            <w:lang w:val="el-GR" w:eastAsia="zh-CN" w:bidi="hi-IN"/>
          </w:rPr>
          <w:t>Reservation</w:t>
        </w:r>
      </w:ins>
      <w:ins w:id="30" w:author="Unknown Author" w:date="2019-03-31T18:24:00Z">
        <w:r>
          <w:rPr>
            <w:rFonts w:ascii="FreeSans" w:hAnsi="FreeSans"/>
            <w:b w:val="false"/>
            <w:bCs w:val="false"/>
            <w:sz w:val="28"/>
            <w:szCs w:val="28"/>
            <w:u w:val="none"/>
            <w:lang w:val="el-GR" w:eastAsia="zh-CN" w:bidi="hi-IN"/>
          </w:rPr>
          <w:t>). Αυτή η πλάτφόρμα πέραν από την δυνατότητα προφανώς να παρουσιαζεί όλα τα Room που συμμετέχουν σε αυτή, θα ενημε</w:t>
        </w:r>
      </w:ins>
      <w:ins w:id="31" w:author="Unknown Author" w:date="2019-03-31T18:25:01Z">
        <w:r>
          <w:rPr>
            <w:rFonts w:ascii="FreeSans" w:hAnsi="FreeSans"/>
            <w:b w:val="false"/>
            <w:bCs w:val="false"/>
            <w:sz w:val="28"/>
            <w:szCs w:val="28"/>
            <w:u w:val="none"/>
            <w:lang w:val="el-GR" w:eastAsia="zh-CN" w:bidi="hi-IN"/>
          </w:rPr>
          <w:t xml:space="preserve">ρώνεi το </w:t>
        </w:r>
      </w:ins>
      <w:ins w:id="32" w:author="Unknown Author" w:date="2019-03-31T18:25:01Z">
        <w:r>
          <w:rPr>
            <w:rFonts w:ascii="FreeSans" w:hAnsi="FreeSans"/>
            <w:b/>
            <w:bCs/>
            <w:sz w:val="28"/>
            <w:szCs w:val="28"/>
            <w:u w:val="none"/>
            <w:lang w:val="el-GR" w:eastAsia="zh-CN" w:bidi="hi-IN"/>
          </w:rPr>
          <w:t>Booking Calendar</w:t>
        </w:r>
      </w:ins>
      <w:ins w:id="33" w:author="Unknown Author" w:date="2019-03-31T18:25:01Z">
        <w:r>
          <w:rPr>
            <w:rFonts w:ascii="FreeSans" w:hAnsi="FreeSans"/>
            <w:b w:val="false"/>
            <w:bCs w:val="false"/>
            <w:sz w:val="28"/>
            <w:szCs w:val="28"/>
            <w:u w:val="none"/>
            <w:lang w:val="el-GR" w:eastAsia="zh-CN" w:bidi="hi-IN"/>
          </w:rPr>
          <w:t xml:space="preserve"> του εκάστοτε Room κάθε φορά που υπάρχει κάποια αλλαγή σε αυτό, είτε αυτή η αλλάγή</w:t>
        </w:r>
      </w:ins>
      <w:ins w:id="34" w:author="Unknown Author" w:date="2019-03-31T18:29:49Z">
        <w:r>
          <w:rPr>
            <w:rFonts w:ascii="FreeSans" w:hAnsi="FreeSans"/>
            <w:b w:val="false"/>
            <w:bCs w:val="false"/>
            <w:sz w:val="28"/>
            <w:szCs w:val="28"/>
            <w:u w:val="none"/>
            <w:lang w:val="el-GR" w:eastAsia="zh-CN" w:bidi="hi-IN"/>
          </w:rPr>
          <w:t>-</w:t>
        </w:r>
      </w:ins>
      <w:ins w:id="35" w:author="Unknown Author" w:date="2019-03-31T18:26:10Z">
        <w:r>
          <w:rPr>
            <w:rFonts w:ascii="FreeSans" w:hAnsi="FreeSans"/>
            <w:b w:val="false"/>
            <w:bCs w:val="false"/>
            <w:sz w:val="28"/>
            <w:szCs w:val="28"/>
            <w:u w:val="none"/>
            <w:lang w:val="el-GR" w:eastAsia="zh-CN" w:bidi="hi-IN"/>
          </w:rPr>
          <w:t>κράτηση-ακύρωση γίνεται από την πλατφόρμα είτε από την προσωπική σελίδα κάθε εταιρίας που σ</w:t>
        </w:r>
      </w:ins>
      <w:ins w:id="36" w:author="Unknown Author" w:date="2019-03-31T18:27:00Z">
        <w:r>
          <w:rPr>
            <w:rFonts w:ascii="FreeSans" w:hAnsi="FreeSans"/>
            <w:b w:val="false"/>
            <w:bCs w:val="false"/>
            <w:sz w:val="28"/>
            <w:szCs w:val="28"/>
            <w:u w:val="none"/>
            <w:lang w:val="el-GR" w:eastAsia="zh-CN" w:bidi="hi-IN"/>
          </w:rPr>
          <w:t>υμμετέχει στην πλατφόρμα.</w:t>
        </w:r>
      </w:ins>
      <w:ins w:id="37" w:author="Unknown Author" w:date="2019-03-31T18:30:12Z">
        <w:r>
          <w:rPr>
            <w:rFonts w:ascii="FreeSans" w:hAnsi="FreeSans"/>
            <w:b w:val="false"/>
            <w:bCs w:val="false"/>
            <w:sz w:val="28"/>
            <w:szCs w:val="28"/>
            <w:u w:val="none"/>
            <w:lang w:val="el-GR" w:eastAsia="zh-CN" w:bidi="hi-IN"/>
          </w:rPr>
          <w:t xml:space="preserve"> Δηλαδή οι Users θα μπορούν να κάνουν κράτηση για το δωμάτιο της επιλογής τους από 2 sites. Επίσης θα υπάρχει η δυνατότητα αλλαγής των κρατήσεων(ενδεχομένως και του</w:t>
        </w:r>
      </w:ins>
      <w:ins w:id="38" w:author="Unknown Author" w:date="2019-04-01T19:51:31Z">
        <w:r>
          <w:rPr>
            <w:rFonts w:ascii="FreeSans" w:hAnsi="FreeSans"/>
            <w:b w:val="false"/>
            <w:bCs w:val="false"/>
            <w:sz w:val="28"/>
            <w:szCs w:val="28"/>
            <w:u w:val="none"/>
            <w:lang w:val="el-GR" w:eastAsia="zh-CN" w:bidi="hi-IN"/>
          </w:rPr>
          <w:t xml:space="preserve"> </w:t>
        </w:r>
      </w:ins>
      <w:ins w:id="39" w:author="Unknown Author" w:date="2019-03-31T18:31:00Z">
        <w:r>
          <w:rPr>
            <w:rFonts w:ascii="FreeSans" w:hAnsi="FreeSans"/>
            <w:b w:val="false"/>
            <w:bCs w:val="false"/>
            <w:sz w:val="28"/>
            <w:szCs w:val="28"/>
            <w:u w:val="none"/>
            <w:lang w:val="el-GR" w:eastAsia="zh-CN" w:bidi="hi-IN"/>
          </w:rPr>
          <w:t>περιεχομένου (images,description,κτλπ )) του κάθε Room</w:t>
        </w:r>
      </w:ins>
      <w:ins w:id="40" w:author="Unknown Author" w:date="2019-03-31T18:32:13Z">
        <w:r>
          <w:rPr>
            <w:rFonts w:ascii="FreeSans" w:hAnsi="FreeSans"/>
            <w:b w:val="false"/>
            <w:bCs w:val="false"/>
            <w:sz w:val="28"/>
            <w:szCs w:val="28"/>
            <w:u w:val="none"/>
            <w:lang w:val="el-GR" w:eastAsia="zh-CN" w:bidi="hi-IN"/>
          </w:rPr>
          <w:t xml:space="preserve"> από τις ίδιες τις εταιρίες μέσω ενός </w:t>
        </w:r>
      </w:ins>
      <w:ins w:id="41" w:author="Unknown Author" w:date="2019-03-31T18:32:13Z">
        <w:r>
          <w:rPr>
            <w:rFonts w:ascii="FreeSans" w:hAnsi="FreeSans"/>
            <w:b/>
            <w:bCs/>
            <w:sz w:val="28"/>
            <w:szCs w:val="28"/>
            <w:u w:val="none"/>
            <w:lang w:val="el-GR" w:eastAsia="zh-CN" w:bidi="hi-IN"/>
          </w:rPr>
          <w:t>Admin Page</w:t>
        </w:r>
      </w:ins>
      <w:ins w:id="42" w:author="Unknown Author" w:date="2019-03-31T18:32:13Z">
        <w:r>
          <w:rPr>
            <w:rFonts w:ascii="FreeSans" w:hAnsi="FreeSans"/>
            <w:b w:val="false"/>
            <w:bCs w:val="false"/>
            <w:sz w:val="28"/>
            <w:szCs w:val="28"/>
            <w:u w:val="none"/>
            <w:lang w:val="el-GR" w:eastAsia="zh-CN" w:bidi="hi-IN"/>
          </w:rPr>
          <w:t xml:space="preserve"> το </w:t>
        </w:r>
      </w:ins>
      <w:ins w:id="43" w:author="Unknown Author" w:date="2019-03-31T18:33:00Z">
        <w:r>
          <w:rPr>
            <w:rFonts w:ascii="FreeSans" w:hAnsi="FreeSans"/>
            <w:b w:val="false"/>
            <w:bCs w:val="false"/>
            <w:sz w:val="28"/>
            <w:szCs w:val="28"/>
            <w:u w:val="none"/>
            <w:lang w:val="el-GR" w:eastAsia="zh-CN" w:bidi="hi-IN"/>
          </w:rPr>
          <w:t>οποίο θα υλοποιηθέι για να συμπληρώσει αυτήν την υπηρεσία</w:t>
        </w:r>
      </w:ins>
      <w:ins w:id="44" w:author="Unknown Author" w:date="2019-03-31T18:53:52Z">
        <w:r>
          <w:rPr>
            <w:rFonts w:ascii="FreeSans" w:hAnsi="FreeSans"/>
            <w:b w:val="false"/>
            <w:bCs w:val="false"/>
            <w:sz w:val="28"/>
            <w:szCs w:val="28"/>
            <w:u w:val="none"/>
            <w:lang w:val="el-GR" w:eastAsia="zh-CN" w:bidi="hi-IN"/>
          </w:rPr>
          <w:t xml:space="preserve"> μέσω ενός διαχ</w:t>
        </w:r>
      </w:ins>
      <w:ins w:id="45" w:author="Unknown Author" w:date="2019-03-31T18:54:00Z">
        <w:r>
          <w:rPr>
            <w:rFonts w:ascii="FreeSans" w:hAnsi="FreeSans"/>
            <w:b w:val="false"/>
            <w:bCs w:val="false"/>
            <w:sz w:val="28"/>
            <w:szCs w:val="28"/>
            <w:u w:val="none"/>
            <w:lang w:val="el-GR" w:eastAsia="zh-CN" w:bidi="hi-IN"/>
          </w:rPr>
          <w:t>ειριστηκού Page για την πλευρά της κά</w:t>
        </w:r>
      </w:ins>
      <w:ins w:id="46" w:author="Unknown Author" w:date="2019-03-31T18:55:32Z">
        <w:r>
          <w:rPr>
            <w:rFonts w:ascii="FreeSans" w:hAnsi="FreeSans"/>
            <w:b w:val="false"/>
            <w:bCs w:val="false"/>
            <w:sz w:val="28"/>
            <w:szCs w:val="28"/>
            <w:u w:val="none"/>
            <w:lang w:val="el-GR" w:eastAsia="zh-CN" w:bidi="hi-IN"/>
          </w:rPr>
          <w:t xml:space="preserve">θε εταιρίας. Με αυτόν τον τρόπο θα γίνεται πιο εύχρηστη </w:t>
        </w:r>
      </w:ins>
      <w:ins w:id="47" w:author="Unknown Author" w:date="2019-03-31T18:56:02Z">
        <w:r>
          <w:rPr>
            <w:rFonts w:ascii="FreeSans" w:hAnsi="FreeSans"/>
            <w:b w:val="false"/>
            <w:bCs w:val="false"/>
            <w:sz w:val="28"/>
            <w:szCs w:val="28"/>
            <w:u w:val="none"/>
            <w:lang w:val="el-GR" w:eastAsia="zh-CN" w:bidi="hi-IN"/>
          </w:rPr>
          <w:t>η διαχείρηση των Rooms της κάθε εταιρίας τ</w:t>
        </w:r>
      </w:ins>
      <w:ins w:id="48" w:author="Unknown Author" w:date="2019-03-31T18:57:00Z">
        <w:r>
          <w:rPr>
            <w:rFonts w:ascii="FreeSans" w:hAnsi="FreeSans"/>
            <w:b w:val="false"/>
            <w:bCs w:val="false"/>
            <w:sz w:val="28"/>
            <w:szCs w:val="28"/>
            <w:u w:val="none"/>
            <w:lang w:val="el-GR" w:eastAsia="zh-CN" w:bidi="hi-IN"/>
          </w:rPr>
          <w:t>όσο στο κομμάτι των κρατήσεων αλλά και σε επιμέρους τομείς.</w:t>
        </w:r>
      </w:ins>
    </w:p>
    <w:p>
      <w:pPr>
        <w:pStyle w:val="Normal"/>
        <w:rPr>
          <w:sz w:val="28"/>
          <w:szCs w:val="28"/>
          <w:ins w:id="58" w:author="Unknown Author" w:date="2019-03-25T15:24:54Z"/>
        </w:rPr>
      </w:pPr>
      <w:ins w:id="49" w:author="Unknown Author" w:date="2019-03-31T18:57:00Z">
        <w:r>
          <w:rPr>
            <w:rFonts w:ascii="FreeSans" w:hAnsi="FreeSans"/>
            <w:b w:val="false"/>
            <w:bCs w:val="false"/>
            <w:sz w:val="28"/>
            <w:szCs w:val="28"/>
            <w:u w:val="none"/>
            <w:lang w:val="el-GR" w:eastAsia="zh-CN" w:bidi="hi-IN"/>
          </w:rPr>
          <w:tab/>
          <w:t xml:space="preserve">Στόχος μας είναι η υλοποίηση ενός σύγχρονου </w:t>
        </w:r>
      </w:ins>
      <w:ins w:id="50" w:author="Unknown Author" w:date="2019-03-31T18:57:00Z">
        <w:r>
          <w:rPr>
            <w:rFonts w:ascii="FreeSans" w:hAnsi="FreeSans"/>
            <w:b/>
            <w:bCs/>
            <w:sz w:val="28"/>
            <w:szCs w:val="28"/>
            <w:u w:val="none"/>
            <w:lang w:val="el-GR" w:eastAsia="zh-CN" w:bidi="hi-IN"/>
          </w:rPr>
          <w:t>We</w:t>
        </w:r>
      </w:ins>
      <w:ins w:id="51" w:author="Unknown Author" w:date="2019-03-31T18:58:05Z">
        <w:r>
          <w:rPr>
            <w:rFonts w:ascii="FreeSans" w:hAnsi="FreeSans"/>
            <w:b/>
            <w:bCs/>
            <w:sz w:val="28"/>
            <w:szCs w:val="28"/>
            <w:u w:val="none"/>
            <w:lang w:val="el-GR" w:eastAsia="zh-CN" w:bidi="hi-IN"/>
          </w:rPr>
          <w:t>b</w:t>
        </w:r>
      </w:ins>
      <w:ins w:id="52" w:author="Unknown Author" w:date="2019-03-31T18:58:05Z">
        <w:r>
          <w:rPr>
            <w:rFonts w:ascii="FreeSans" w:hAnsi="FreeSans"/>
            <w:b/>
            <w:bCs/>
            <w:sz w:val="28"/>
            <w:szCs w:val="28"/>
            <w:u w:val="none"/>
            <w:lang w:val="en-US" w:eastAsia="zh-CN" w:bidi="hi-IN"/>
          </w:rPr>
          <w:t>App</w:t>
        </w:r>
      </w:ins>
      <w:ins w:id="53" w:author="Unknown Author" w:date="2019-03-31T18:58:05Z">
        <w:r>
          <w:rPr>
            <w:rFonts w:ascii="FreeSans" w:hAnsi="FreeSans"/>
            <w:b w:val="false"/>
            <w:bCs w:val="false"/>
            <w:sz w:val="28"/>
            <w:szCs w:val="28"/>
            <w:u w:val="none"/>
            <w:lang w:val="el-GR" w:eastAsia="zh-CN" w:bidi="hi-IN"/>
          </w:rPr>
          <w:t xml:space="preserve"> με νέες τεχνολογίες τόσο στο front όσο και στο back(</w:t>
        </w:r>
      </w:ins>
      <w:ins w:id="54" w:author="Unknown Author" w:date="2019-03-31T18:58:05Z">
        <w:r>
          <w:rPr>
            <w:rFonts w:ascii="FreeSans" w:hAnsi="FreeSans"/>
            <w:b/>
            <w:bCs/>
            <w:sz w:val="28"/>
            <w:szCs w:val="28"/>
            <w:u w:val="none"/>
            <w:lang w:val="el-GR" w:eastAsia="zh-CN" w:bidi="hi-IN"/>
          </w:rPr>
          <w:t>API</w:t>
        </w:r>
      </w:ins>
      <w:ins w:id="55" w:author="Unknown Author" w:date="2019-03-31T18:58:05Z">
        <w:r>
          <w:rPr>
            <w:rFonts w:ascii="FreeSans" w:hAnsi="FreeSans"/>
            <w:b w:val="false"/>
            <w:bCs w:val="false"/>
            <w:sz w:val="28"/>
            <w:szCs w:val="28"/>
            <w:u w:val="none"/>
            <w:lang w:val="el-GR" w:eastAsia="zh-CN" w:bidi="hi-IN"/>
          </w:rPr>
          <w:t>) κομμάτι της εργασίας</w:t>
        </w:r>
      </w:ins>
      <w:ins w:id="56" w:author="Unknown Author" w:date="2019-03-31T18:59:23Z">
        <w:r>
          <w:rPr>
            <w:rFonts w:ascii="FreeSans" w:hAnsi="FreeSans"/>
            <w:b w:val="false"/>
            <w:bCs w:val="false"/>
            <w:sz w:val="28"/>
            <w:szCs w:val="28"/>
            <w:u w:val="none"/>
            <w:lang w:val="el-GR" w:eastAsia="zh-CN" w:bidi="hi-IN"/>
          </w:rPr>
          <w:t xml:space="preserve"> που θα ανταποκρίνεται στις σύγχρονες ανάγκες για την κάλυψη των Booking </w:t>
        </w:r>
      </w:ins>
      <w:ins w:id="57" w:author="Unknown Author" w:date="2019-03-31T19:00:00Z">
        <w:r>
          <w:rPr>
            <w:rFonts w:ascii="FreeSans" w:hAnsi="FreeSans"/>
            <w:b w:val="false"/>
            <w:bCs w:val="false"/>
            <w:sz w:val="28"/>
            <w:szCs w:val="28"/>
            <w:u w:val="none"/>
            <w:lang w:val="el-GR" w:eastAsia="zh-CN" w:bidi="hi-IN"/>
          </w:rPr>
          <w:t>System υπηρεσιών.</w:t>
        </w:r>
      </w:ins>
    </w:p>
    <w:p>
      <w:pPr>
        <w:pStyle w:val="Normal"/>
        <w:rPr>
          <w:rFonts w:ascii="FreeSans" w:hAnsi="FreeSans"/>
          <w:sz w:val="28"/>
          <w:szCs w:val="28"/>
          <w:lang w:val="el-GR" w:eastAsia="zh-CN" w:bidi="hi-IN"/>
        </w:rPr>
      </w:pPr>
      <w:r>
        <w:rPr>
          <w:rFonts w:ascii="FreeSans" w:hAnsi="FreeSans"/>
          <w:sz w:val="28"/>
          <w:szCs w:val="28"/>
          <w:lang w:val="el-GR" w:eastAsia="zh-CN" w:bidi="hi-IN"/>
        </w:rPr>
      </w:r>
    </w:p>
    <w:p>
      <w:pPr>
        <w:pStyle w:val="Normal"/>
        <w:rPr>
          <w:rFonts w:ascii="FreeSans" w:hAnsi="FreeSans"/>
          <w:sz w:val="28"/>
          <w:szCs w:val="28"/>
        </w:rPr>
      </w:pPr>
      <w:r>
        <w:rPr>
          <w:rFonts w:ascii="FreeSans" w:hAnsi="FreeSans"/>
          <w:sz w:val="28"/>
          <w:szCs w:val="28"/>
        </w:rPr>
      </w:r>
    </w:p>
    <w:p>
      <w:pPr>
        <w:pStyle w:val="Normal"/>
        <w:rPr>
          <w:rFonts w:ascii="FreeSans" w:hAnsi="FreeSans"/>
          <w:del w:id="60" w:author="Unknown Author" w:date="2019-04-01T19:51:09Z"/>
          <w:sz w:val="28"/>
          <w:szCs w:val="28"/>
        </w:rPr>
      </w:pPr>
      <w:del w:id="59" w:author="Unknown Author" w:date="2019-04-01T19:51:09Z">
        <w:r>
          <w:rPr>
            <w:rFonts w:ascii="FreeSans" w:hAnsi="FreeSans"/>
            <w:sz w:val="28"/>
            <w:szCs w:val="28"/>
          </w:rPr>
        </w:r>
      </w:del>
    </w:p>
    <w:p>
      <w:pPr>
        <w:pStyle w:val="Normal"/>
        <w:rPr>
          <w:rFonts w:ascii="FreeSans" w:hAnsi="FreeSans"/>
          <w:sz w:val="28"/>
          <w:szCs w:val="28"/>
        </w:rPr>
      </w:pPr>
      <w:r>
        <w:rPr>
          <w:rFonts w:ascii="FreeSans" w:hAnsi="FreeSans"/>
          <w:sz w:val="28"/>
          <w:szCs w:val="28"/>
        </w:rPr>
      </w:r>
    </w:p>
    <w:p>
      <w:pPr>
        <w:pStyle w:val="Normal"/>
        <w:rPr>
          <w:rFonts w:ascii="FreeSans" w:hAnsi="FreeSans"/>
          <w:sz w:val="28"/>
          <w:szCs w:val="28"/>
        </w:rPr>
      </w:pPr>
      <w:r>
        <w:rPr>
          <w:rFonts w:ascii="FreeSans" w:hAnsi="FreeSans"/>
          <w:sz w:val="28"/>
          <w:szCs w:val="28"/>
        </w:rPr>
      </w:r>
    </w:p>
    <w:p>
      <w:pPr>
        <w:pStyle w:val="Normal"/>
        <w:numPr>
          <w:ilvl w:val="0"/>
          <w:numId w:val="4"/>
        </w:numPr>
        <w:rPr/>
      </w:pPr>
      <w:del w:id="61" w:author="Unknown Author" w:date="2019-03-25T15:24:35Z">
        <w:r>
          <w:rPr>
            <w:rFonts w:ascii="FreeSans" w:hAnsi="FreeSans"/>
            <w:b w:val="false"/>
            <w:bCs w:val="false"/>
            <w:sz w:val="26"/>
            <w:szCs w:val="26"/>
            <w:u w:val="none"/>
            <w:lang w:val="el-GR"/>
          </w:rPr>
          <w:tab/>
        </w:r>
      </w:del>
      <w:del w:id="62" w:author="Unknown Author" w:date="2019-03-31T19:01:07Z">
        <w:r>
          <w:rPr>
            <w:rFonts w:ascii="FreeSans" w:hAnsi="FreeSans"/>
            <w:b w:val="false"/>
            <w:bCs w:val="false"/>
            <w:sz w:val="28"/>
            <w:szCs w:val="28"/>
            <w:u w:val="none"/>
            <w:lang w:val="el-GR"/>
          </w:rPr>
          <w:delText>Το</w:delText>
        </w:r>
      </w:del>
      <w:ins w:id="63" w:author="Unknown Author" w:date="2019-03-31T19:01:07Z">
        <w:r>
          <w:rPr>
            <w:rFonts w:ascii="FreeSans" w:hAnsi="FreeSans"/>
            <w:b w:val="false"/>
            <w:bCs w:val="false"/>
            <w:sz w:val="28"/>
            <w:szCs w:val="28"/>
            <w:u w:val="none"/>
            <w:lang w:val="el-GR"/>
          </w:rPr>
          <w:t>Παρακάτω περιγράφονται</w:t>
        </w:r>
      </w:ins>
      <w:r>
        <w:rPr>
          <w:rFonts w:ascii="FreeSans" w:hAnsi="FreeSans"/>
          <w:b w:val="false"/>
          <w:bCs w:val="false"/>
          <w:sz w:val="28"/>
          <w:szCs w:val="28"/>
          <w:u w:val="none"/>
          <w:lang w:val="el-GR"/>
          <w:rPrChange w:id="0" w:author="Unknown Author" w:date="2019-04-01T19:44:46Z"/>
        </w:rPr>
        <w:t xml:space="preserve"> </w:t>
      </w:r>
      <w:del w:id="65" w:author="Unknown Author" w:date="2019-03-31T19:01:29Z">
        <w:r>
          <w:rPr>
            <w:rFonts w:ascii="FreeSans" w:hAnsi="FreeSans"/>
            <w:b w:val="false"/>
            <w:bCs w:val="false"/>
            <w:sz w:val="28"/>
            <w:szCs w:val="28"/>
            <w:u w:val="none"/>
            <w:lang w:val="el-GR"/>
          </w:rPr>
          <w:delText>αντικείμενο της</w:delText>
        </w:r>
      </w:del>
      <w:ins w:id="66" w:author="Unknown Author" w:date="2019-03-31T19:01:34Z">
        <w:r>
          <w:rPr>
            <w:rFonts w:ascii="FreeSans" w:hAnsi="FreeSans"/>
            <w:b w:val="false"/>
            <w:bCs w:val="false"/>
            <w:sz w:val="28"/>
            <w:szCs w:val="28"/>
            <w:u w:val="none"/>
            <w:lang w:val="el-GR"/>
          </w:rPr>
          <w:t>οι 2 διακριτές οντότητες της</w:t>
        </w:r>
      </w:ins>
      <w:r>
        <w:rPr>
          <w:rFonts w:ascii="FreeSans" w:hAnsi="FreeSans"/>
          <w:b w:val="false"/>
          <w:bCs w:val="false"/>
          <w:sz w:val="28"/>
          <w:szCs w:val="28"/>
          <w:u w:val="none"/>
          <w:lang w:val="el-GR"/>
          <w:rPrChange w:id="0" w:author="Unknown Author" w:date="2019-04-01T19:44:46Z"/>
        </w:rPr>
        <w:t xml:space="preserve"> πτυχιακής εργασίας</w:t>
      </w:r>
      <w:del w:id="68" w:author="Unknown Author" w:date="2019-03-31T19:01:54Z">
        <w:r>
          <w:rPr>
            <w:rFonts w:ascii="FreeSans" w:hAnsi="FreeSans"/>
            <w:b w:val="false"/>
            <w:bCs w:val="false"/>
            <w:sz w:val="28"/>
            <w:szCs w:val="28"/>
            <w:u w:val="none"/>
            <w:lang w:val="el-GR"/>
          </w:rPr>
          <w:delText xml:space="preserve"> θα πραγματεύεται</w:delText>
        </w:r>
      </w:del>
      <w:del w:id="69" w:author="Ioulios CIko" w:date="2019-03-25T11:33:05Z">
        <w:r>
          <w:rPr>
            <w:rFonts w:ascii="FreeSans" w:hAnsi="FreeSans"/>
            <w:b w:val="false"/>
            <w:bCs w:val="false"/>
            <w:sz w:val="28"/>
            <w:szCs w:val="28"/>
            <w:u w:val="none"/>
            <w:lang w:val="el-GR"/>
          </w:rPr>
          <w:delText>πραγματευέται</w:delText>
        </w:r>
      </w:del>
      <w:del w:id="70" w:author="Unknown Author" w:date="2019-03-31T19:01:54Z">
        <w:r>
          <w:rPr>
            <w:rFonts w:ascii="FreeSans" w:hAnsi="FreeSans"/>
            <w:b w:val="false"/>
            <w:bCs w:val="false"/>
            <w:sz w:val="28"/>
            <w:szCs w:val="28"/>
            <w:u w:val="none"/>
            <w:lang w:val="el-GR"/>
          </w:rPr>
          <w:delText xml:space="preserve"> την υλοποίηση 2 διακριτών οντοτήτων</w:delText>
        </w:r>
      </w:del>
      <w:r>
        <w:rPr>
          <w:rFonts w:ascii="FreeSans" w:hAnsi="FreeSans"/>
          <w:b w:val="false"/>
          <w:bCs w:val="false"/>
          <w:sz w:val="28"/>
          <w:szCs w:val="28"/>
          <w:u w:val="none"/>
          <w:lang w:val="el-GR"/>
          <w:rPrChange w:id="0" w:author="Unknown Author" w:date="2019-04-01T19:44:46Z"/>
        </w:rPr>
        <w:t>:</w:t>
      </w:r>
    </w:p>
    <w:p>
      <w:pPr>
        <w:pStyle w:val="Normal"/>
        <w:numPr>
          <w:ilvl w:val="0"/>
          <w:numId w:val="0"/>
        </w:numPr>
        <w:ind w:left="720" w:hanging="0"/>
        <w:rPr>
          <w:rFonts w:ascii="FreeSans" w:hAnsi="FreeSans"/>
          <w:b w:val="false"/>
          <w:b w:val="false"/>
          <w:bCs w:val="false"/>
          <w:sz w:val="28"/>
          <w:szCs w:val="28"/>
          <w:u w:val="none"/>
          <w:lang w:val="el-GR"/>
          <w:del w:id="74" w:author="Unknown Author" w:date="2019-04-01T19:47:40Z"/>
        </w:rPr>
      </w:pPr>
      <w:del w:id="73" w:author="Unknown Author" w:date="2019-04-01T19:47:40Z">
        <w:r>
          <w:rPr/>
        </w:r>
      </w:del>
    </w:p>
    <w:p>
      <w:pPr>
        <w:pStyle w:val="Normal"/>
        <w:numPr>
          <w:ilvl w:val="0"/>
          <w:numId w:val="4"/>
        </w:numPr>
        <w:rPr>
          <w:rFonts w:ascii="FreeSans" w:hAnsi="FreeSans"/>
          <w:b w:val="false"/>
          <w:b w:val="false"/>
          <w:bCs w:val="false"/>
          <w:sz w:val="28"/>
          <w:szCs w:val="28"/>
          <w:u w:val="none"/>
          <w:lang w:val="el-GR"/>
        </w:rPr>
      </w:pPr>
      <w:r>
        <w:rPr/>
      </w:r>
    </w:p>
    <w:p>
      <w:pPr>
        <w:pStyle w:val="Normal"/>
        <w:rPr/>
      </w:pPr>
      <w:r>
        <w:rPr>
          <w:rFonts w:ascii="FreeSans" w:hAnsi="FreeSans"/>
          <w:b w:val="false"/>
          <w:bCs w:val="false"/>
          <w:sz w:val="28"/>
          <w:szCs w:val="28"/>
          <w:u w:val="none"/>
          <w:lang w:val="el-GR"/>
        </w:rPr>
        <w:t xml:space="preserve">α) </w:t>
      </w:r>
      <w:del w:id="75" w:author="Ioulios CIko" w:date="2019-03-25T11:33:58Z">
        <w:r>
          <w:rPr>
            <w:rFonts w:ascii="FreeSans" w:hAnsi="FreeSans"/>
            <w:b/>
            <w:bCs/>
            <w:i/>
            <w:iCs/>
            <w:color w:val="1B75BC"/>
            <w:sz w:val="28"/>
            <w:szCs w:val="28"/>
            <w:u w:val="none"/>
            <w:lang w:val="el-GR"/>
          </w:rPr>
          <w:delText>Escaping</w:delText>
        </w:r>
      </w:del>
      <w:ins w:id="76" w:author="Ioulios CIko" w:date="2019-03-25T11:33:58Z">
        <w:r>
          <w:rPr>
            <w:rFonts w:ascii="FreeSans" w:hAnsi="FreeSans"/>
            <w:b/>
            <w:bCs/>
            <w:i/>
            <w:iCs/>
            <w:color w:val="1B75BC"/>
            <w:sz w:val="28"/>
            <w:szCs w:val="28"/>
            <w:u w:val="none"/>
            <w:lang w:val="el-GR"/>
          </w:rPr>
          <w:t>Booki</w:t>
        </w:r>
      </w:ins>
      <w:ins w:id="77" w:author="Ioulios CIko" w:date="2019-03-25T11:34:00Z">
        <w:r>
          <w:rPr>
            <w:rFonts w:ascii="FreeSans" w:hAnsi="FreeSans"/>
            <w:b/>
            <w:bCs/>
            <w:i/>
            <w:iCs/>
            <w:color w:val="1B75BC"/>
            <w:sz w:val="28"/>
            <w:szCs w:val="28"/>
            <w:u w:val="none"/>
            <w:lang w:val="el-GR"/>
          </w:rPr>
          <w:t>ng</w:t>
        </w:r>
      </w:ins>
      <w:r>
        <w:rPr>
          <w:rFonts w:ascii="FreeSans" w:hAnsi="FreeSans"/>
          <w:b/>
          <w:bCs/>
          <w:i/>
          <w:iCs/>
          <w:color w:val="1B75BC"/>
          <w:sz w:val="28"/>
          <w:szCs w:val="28"/>
          <w:u w:val="none"/>
          <w:lang w:val="el-GR"/>
          <w:rPrChange w:id="0" w:author="Unknown Author" w:date="2019-03-25T15:25:16Z"/>
        </w:rPr>
        <w:t xml:space="preserve"> </w:t>
      </w:r>
      <w:del w:id="79" w:author="Ioulios CIko" w:date="2019-03-25T11:47:56Z">
        <w:r>
          <w:rPr>
            <w:rFonts w:ascii="FreeSans" w:hAnsi="FreeSans"/>
            <w:b/>
            <w:bCs/>
            <w:i/>
            <w:iCs/>
            <w:color w:val="1B75BC"/>
            <w:sz w:val="28"/>
            <w:szCs w:val="28"/>
            <w:u w:val="none"/>
            <w:lang w:val="el-GR"/>
          </w:rPr>
          <w:delText>Platform</w:delText>
        </w:r>
      </w:del>
      <w:ins w:id="80" w:author="Ioulios CIko" w:date="2019-03-25T11:48:01Z">
        <w:r>
          <w:rPr>
            <w:rFonts w:ascii="FreeSans" w:hAnsi="FreeSans"/>
            <w:b/>
            <w:bCs/>
            <w:i/>
            <w:iCs/>
            <w:color w:val="1B75BC"/>
            <w:sz w:val="28"/>
            <w:szCs w:val="28"/>
            <w:u w:val="none"/>
            <w:lang w:val="el-GR"/>
          </w:rPr>
          <w:t>P</w:t>
        </w:r>
      </w:ins>
      <w:ins w:id="81" w:author="Ioulios CIko" w:date="2019-03-25T11:47:56Z">
        <w:r>
          <w:rPr>
            <w:rFonts w:ascii="FreeSans" w:hAnsi="FreeSans"/>
            <w:b/>
            <w:bCs/>
            <w:i/>
            <w:iCs/>
            <w:color w:val="1B75BC"/>
            <w:sz w:val="28"/>
            <w:szCs w:val="28"/>
            <w:u w:val="none"/>
            <w:lang w:val="el-GR"/>
          </w:rPr>
          <w:t>age</w:t>
        </w:r>
      </w:ins>
      <w:r>
        <w:rPr>
          <w:rFonts w:ascii="FreeSans" w:hAnsi="FreeSans"/>
          <w:b/>
          <w:bCs/>
          <w:i/>
          <w:iCs/>
          <w:sz w:val="28"/>
          <w:szCs w:val="28"/>
          <w:u w:val="none"/>
          <w:lang w:val="el-GR"/>
        </w:rPr>
        <w:t>:</w:t>
      </w:r>
      <w:r>
        <w:rPr>
          <w:rFonts w:ascii="FreeSans" w:hAnsi="FreeSans"/>
          <w:b w:val="false"/>
          <w:bCs w:val="false"/>
          <w:sz w:val="28"/>
          <w:szCs w:val="28"/>
          <w:u w:val="none"/>
          <w:lang w:val="el-GR"/>
        </w:rPr>
        <w:t xml:space="preserve"> </w:t>
      </w:r>
    </w:p>
    <w:p>
      <w:pPr>
        <w:pStyle w:val="Normal"/>
        <w:rPr/>
      </w:pPr>
      <w:r>
        <w:rPr>
          <w:rFonts w:ascii="FreeSans" w:hAnsi="FreeSans"/>
          <w:b w:val="false"/>
          <w:bCs w:val="false"/>
          <w:sz w:val="28"/>
          <w:szCs w:val="28"/>
          <w:u w:val="none"/>
          <w:lang w:val="el-GR"/>
        </w:rPr>
        <w:tab/>
        <w:t xml:space="preserve">Το πρώτο κομμάτι θα αποτελείται από την υλοποίηση </w:t>
      </w:r>
      <w:del w:id="82" w:author="Ioulios CIko" w:date="2019-03-25T11:48:11Z">
        <w:r>
          <w:rPr>
            <w:rFonts w:ascii="FreeSans" w:hAnsi="FreeSans"/>
            <w:b w:val="false"/>
            <w:bCs w:val="false"/>
            <w:sz w:val="28"/>
            <w:szCs w:val="28"/>
            <w:u w:val="none"/>
            <w:lang w:val="el-GR"/>
          </w:rPr>
          <w:delText>μίας</w:delText>
        </w:r>
      </w:del>
      <w:ins w:id="83" w:author="Ioulios CIko" w:date="2019-03-25T11:48:13Z">
        <w:r>
          <w:rPr>
            <w:rFonts w:ascii="FreeSans" w:hAnsi="FreeSans"/>
            <w:b w:val="false"/>
            <w:bCs w:val="false"/>
            <w:sz w:val="28"/>
            <w:szCs w:val="28"/>
            <w:u w:val="none"/>
            <w:lang w:val="el-GR"/>
          </w:rPr>
          <w:t>ενός web ap</w:t>
        </w:r>
      </w:ins>
      <w:ins w:id="84" w:author="Unknown Author" w:date="2019-03-25T15:14:00Z">
        <w:r>
          <w:rPr>
            <w:rFonts w:ascii="FreeSans" w:hAnsi="FreeSans"/>
            <w:b w:val="false"/>
            <w:bCs w:val="false"/>
            <w:sz w:val="28"/>
            <w:szCs w:val="28"/>
            <w:u w:val="none"/>
            <w:lang w:val="el-GR"/>
          </w:rPr>
          <w:t>p</w:t>
        </w:r>
      </w:ins>
      <w:ins w:id="85" w:author="Ioulios CIko" w:date="2019-03-25T11:48:13Z">
        <w:r>
          <w:rPr>
            <w:rFonts w:ascii="FreeSans" w:hAnsi="FreeSans"/>
            <w:b w:val="false"/>
            <w:bCs w:val="false"/>
            <w:sz w:val="28"/>
            <w:szCs w:val="28"/>
            <w:u w:val="none"/>
            <w:lang w:val="el-GR"/>
          </w:rPr>
          <w:t>lication</w:t>
        </w:r>
      </w:ins>
      <w:del w:id="86" w:author="Ioulios CIko" w:date="2019-03-25T11:48:27Z">
        <w:r>
          <w:rPr>
            <w:rFonts w:ascii="FreeSans" w:hAnsi="FreeSans"/>
            <w:b w:val="false"/>
            <w:bCs w:val="false"/>
            <w:sz w:val="28"/>
            <w:szCs w:val="28"/>
            <w:u w:val="none"/>
            <w:lang w:val="el-GR"/>
          </w:rPr>
          <w:delText xml:space="preserve"> πλατφόρμας</w:delText>
        </w:r>
      </w:del>
      <w:r>
        <w:rPr>
          <w:rFonts w:ascii="FreeSans" w:hAnsi="FreeSans"/>
          <w:b w:val="false"/>
          <w:bCs w:val="false"/>
          <w:sz w:val="28"/>
          <w:szCs w:val="28"/>
          <w:u w:val="none"/>
          <w:lang w:val="el-GR"/>
        </w:rPr>
        <w:t>, στ</w:t>
      </w:r>
      <w:ins w:id="87" w:author="Ioulios CIko" w:date="2019-03-25T11:49:01Z">
        <w:r>
          <w:rPr>
            <w:rFonts w:ascii="FreeSans" w:hAnsi="FreeSans"/>
            <w:b w:val="false"/>
            <w:bCs w:val="false"/>
            <w:sz w:val="28"/>
            <w:szCs w:val="28"/>
            <w:u w:val="none"/>
            <w:lang w:val="el-GR"/>
          </w:rPr>
          <w:t>o</w:t>
        </w:r>
      </w:ins>
      <w:del w:id="88" w:author="Ioulios CIko" w:date="2019-03-25T11:49:01Z">
        <w:r>
          <w:rPr>
            <w:rFonts w:ascii="FreeSans" w:hAnsi="FreeSans"/>
            <w:b w:val="false"/>
            <w:bCs w:val="false"/>
            <w:sz w:val="28"/>
            <w:szCs w:val="28"/>
            <w:u w:val="none"/>
            <w:lang w:val="el-GR"/>
          </w:rPr>
          <w:delText>ην</w:delText>
        </w:r>
      </w:del>
      <w:r>
        <w:rPr>
          <w:rFonts w:ascii="FreeSans" w:hAnsi="FreeSans"/>
          <w:b w:val="false"/>
          <w:bCs w:val="false"/>
          <w:sz w:val="28"/>
          <w:szCs w:val="28"/>
          <w:u w:val="none"/>
          <w:lang w:val="el-GR"/>
        </w:rPr>
        <w:t xml:space="preserve"> οποί</w:t>
      </w:r>
      <w:ins w:id="89" w:author="Ioulios CIko" w:date="2019-03-25T11:49:04Z">
        <w:r>
          <w:rPr>
            <w:rFonts w:ascii="FreeSans" w:hAnsi="FreeSans"/>
            <w:b w:val="false"/>
            <w:bCs w:val="false"/>
            <w:sz w:val="28"/>
            <w:szCs w:val="28"/>
            <w:u w:val="none"/>
            <w:lang w:val="el-GR"/>
          </w:rPr>
          <w:t>o</w:t>
        </w:r>
      </w:ins>
      <w:del w:id="90" w:author="Ioulios CIko" w:date="2019-03-25T11:49:04Z">
        <w:r>
          <w:rPr>
            <w:rFonts w:ascii="FreeSans" w:hAnsi="FreeSans"/>
            <w:b w:val="false"/>
            <w:bCs w:val="false"/>
            <w:sz w:val="28"/>
            <w:szCs w:val="28"/>
            <w:u w:val="none"/>
            <w:lang w:val="el-GR"/>
          </w:rPr>
          <w:delText>α</w:delText>
        </w:r>
      </w:del>
      <w:r>
        <w:rPr>
          <w:rFonts w:ascii="FreeSans" w:hAnsi="FreeSans"/>
          <w:b w:val="false"/>
          <w:bCs w:val="false"/>
          <w:sz w:val="28"/>
          <w:szCs w:val="28"/>
          <w:u w:val="none"/>
          <w:lang w:val="el-GR"/>
        </w:rPr>
        <w:t xml:space="preserve"> θα </w:t>
      </w:r>
      <w:ins w:id="91" w:author="Ioulios CIko" w:date="2019-03-25T11:33:09Z">
        <w:r>
          <w:rPr>
            <w:rFonts w:ascii="FreeSans" w:hAnsi="FreeSans"/>
            <w:b w:val="false"/>
            <w:bCs w:val="false"/>
            <w:sz w:val="28"/>
            <w:szCs w:val="28"/>
            <w:u w:val="none"/>
            <w:lang w:val="el-GR"/>
          </w:rPr>
          <w:t>εισάγονται</w:t>
        </w:r>
      </w:ins>
      <w:del w:id="92" w:author="Ioulios CIko" w:date="2019-03-25T11:33:09Z">
        <w:r>
          <w:rPr>
            <w:rFonts w:ascii="FreeSans" w:hAnsi="FreeSans"/>
            <w:b w:val="false"/>
            <w:bCs w:val="false"/>
            <w:sz w:val="28"/>
            <w:szCs w:val="28"/>
            <w:u w:val="none"/>
            <w:lang w:val="el-GR"/>
          </w:rPr>
          <w:delText>εισάγωνται</w:delText>
        </w:r>
      </w:del>
      <w:r>
        <w:rPr>
          <w:rFonts w:ascii="FreeSans" w:hAnsi="FreeSans"/>
          <w:b w:val="false"/>
          <w:bCs w:val="false"/>
          <w:sz w:val="28"/>
          <w:szCs w:val="28"/>
          <w:u w:val="none"/>
          <w:lang w:val="el-GR"/>
        </w:rPr>
        <w:t xml:space="preserve"> εταιρίες απόδρασης(Escape Room</w:t>
      </w:r>
      <w:ins w:id="93" w:author="Unknown Author" w:date="2019-03-25T15:14:07Z">
        <w:r>
          <w:rPr>
            <w:rFonts w:ascii="FreeSans" w:hAnsi="FreeSans"/>
            <w:b w:val="false"/>
            <w:bCs w:val="false"/>
            <w:sz w:val="28"/>
            <w:szCs w:val="28"/>
            <w:u w:val="none"/>
            <w:lang w:val="el-GR"/>
          </w:rPr>
          <w:t>s</w:t>
        </w:r>
      </w:ins>
      <w:r>
        <w:rPr>
          <w:rFonts w:ascii="FreeSans" w:hAnsi="FreeSans"/>
          <w:b w:val="false"/>
          <w:bCs w:val="false"/>
          <w:sz w:val="28"/>
          <w:szCs w:val="28"/>
          <w:u w:val="none"/>
          <w:lang w:val="el-GR"/>
        </w:rPr>
        <w:t xml:space="preserve">) με τα δωμάτια τους και η </w:t>
      </w:r>
      <w:ins w:id="94" w:author="Ioulios CIko" w:date="2019-03-25T11:33:12Z">
        <w:r>
          <w:rPr>
            <w:rFonts w:ascii="FreeSans" w:hAnsi="FreeSans"/>
            <w:b w:val="false"/>
            <w:bCs w:val="false"/>
            <w:sz w:val="28"/>
            <w:szCs w:val="28"/>
            <w:u w:val="none"/>
            <w:lang w:val="el-GR"/>
          </w:rPr>
          <w:t>υπηρεσία</w:t>
        </w:r>
      </w:ins>
      <w:del w:id="95" w:author="Ioulios CIko" w:date="2019-03-25T11:33:12Z">
        <w:r>
          <w:rPr>
            <w:rFonts w:ascii="FreeSans" w:hAnsi="FreeSans"/>
            <w:b w:val="false"/>
            <w:bCs w:val="false"/>
            <w:sz w:val="28"/>
            <w:szCs w:val="28"/>
            <w:u w:val="none"/>
            <w:lang w:val="el-GR"/>
          </w:rPr>
          <w:delText>υπήρεσία</w:delText>
        </w:r>
      </w:del>
      <w:r>
        <w:rPr>
          <w:rFonts w:ascii="FreeSans" w:hAnsi="FreeSans"/>
          <w:b w:val="false"/>
          <w:bCs w:val="false"/>
          <w:sz w:val="28"/>
          <w:szCs w:val="28"/>
          <w:u w:val="none"/>
          <w:lang w:val="el-GR"/>
        </w:rPr>
        <w:t xml:space="preserve"> που θα προσφέρει η </w:t>
      </w:r>
      <w:del w:id="96" w:author="Ioulios CIko" w:date="2019-03-25T11:50:56Z">
        <w:r>
          <w:rPr>
            <w:rFonts w:ascii="FreeSans" w:hAnsi="FreeSans"/>
            <w:b w:val="false"/>
            <w:bCs w:val="false"/>
            <w:sz w:val="28"/>
            <w:szCs w:val="28"/>
            <w:u w:val="none"/>
            <w:lang w:val="el-GR"/>
          </w:rPr>
          <w:delText>πλατφόρμα</w:delText>
        </w:r>
      </w:del>
      <w:ins w:id="97" w:author="Ioulios CIko" w:date="2019-03-25T11:50:58Z">
        <w:r>
          <w:rPr>
            <w:rFonts w:ascii="FreeSans" w:hAnsi="FreeSans"/>
            <w:b w:val="false"/>
            <w:bCs w:val="false"/>
            <w:sz w:val="28"/>
            <w:szCs w:val="28"/>
            <w:u w:val="none"/>
            <w:lang w:val="el-GR"/>
          </w:rPr>
          <w:t>εφαρμ</w:t>
        </w:r>
      </w:ins>
      <w:ins w:id="98" w:author="Ioulios CIko" w:date="2019-03-25T11:51:00Z">
        <w:r>
          <w:rPr>
            <w:rFonts w:ascii="FreeSans" w:hAnsi="FreeSans"/>
            <w:b w:val="false"/>
            <w:bCs w:val="false"/>
            <w:sz w:val="28"/>
            <w:szCs w:val="28"/>
            <w:u w:val="none"/>
            <w:lang w:val="el-GR"/>
          </w:rPr>
          <w:t>ογή</w:t>
        </w:r>
      </w:ins>
      <w:r>
        <w:rPr>
          <w:rFonts w:ascii="FreeSans" w:hAnsi="FreeSans"/>
          <w:b w:val="false"/>
          <w:bCs w:val="false"/>
          <w:sz w:val="28"/>
          <w:szCs w:val="28"/>
          <w:u w:val="none"/>
          <w:lang w:val="el-GR"/>
        </w:rPr>
        <w:t xml:space="preserve"> θα είναι το σύστημα κρατήσεων. Η </w:t>
      </w:r>
      <w:del w:id="99" w:author="Ioulios CIko" w:date="2019-03-25T11:51:08Z">
        <w:r>
          <w:rPr>
            <w:rFonts w:ascii="FreeSans" w:hAnsi="FreeSans"/>
            <w:b w:val="false"/>
            <w:bCs w:val="false"/>
            <w:sz w:val="28"/>
            <w:szCs w:val="28"/>
            <w:u w:val="none"/>
            <w:lang w:val="el-GR"/>
          </w:rPr>
          <w:delText>πλατφόρμα</w:delText>
        </w:r>
      </w:del>
      <w:ins w:id="100" w:author="Ioulios CIko" w:date="2019-03-25T11:51:12Z">
        <w:r>
          <w:rPr>
            <w:rFonts w:ascii="FreeSans" w:hAnsi="FreeSans"/>
            <w:b w:val="false"/>
            <w:bCs w:val="false"/>
            <w:sz w:val="28"/>
            <w:szCs w:val="28"/>
            <w:u w:val="none"/>
            <w:lang w:val="el-GR"/>
          </w:rPr>
          <w:t>εφαρμογή</w:t>
        </w:r>
      </w:ins>
      <w:r>
        <w:rPr>
          <w:rFonts w:ascii="FreeSans" w:hAnsi="FreeSans"/>
          <w:b w:val="false"/>
          <w:bCs w:val="false"/>
          <w:sz w:val="28"/>
          <w:szCs w:val="28"/>
          <w:u w:val="none"/>
          <w:lang w:val="el-GR"/>
        </w:rPr>
        <w:t xml:space="preserve"> θα υλοποιηθεί σε ReactJS, ένα σύγχρονο framework της Javascript με πολλά πλεονεκτήματα </w:t>
      </w:r>
      <w:ins w:id="101" w:author="Ioulios CIko" w:date="2019-03-25T11:33:30Z">
        <w:r>
          <w:rPr>
            <w:rFonts w:ascii="FreeSans" w:hAnsi="FreeSans"/>
            <w:b w:val="false"/>
            <w:bCs w:val="false"/>
            <w:sz w:val="28"/>
            <w:szCs w:val="28"/>
            <w:u w:val="none"/>
            <w:lang w:val="el-GR"/>
          </w:rPr>
          <w:t>στην εμπειρία χρήστη(UX)</w:t>
        </w:r>
      </w:ins>
      <w:del w:id="102" w:author="Ioulios CIko" w:date="2019-03-25T11:33:28Z">
        <w:r>
          <w:rPr>
            <w:rFonts w:ascii="FreeSans" w:hAnsi="FreeSans"/>
            <w:b w:val="false"/>
            <w:bCs w:val="false"/>
            <w:sz w:val="28"/>
            <w:szCs w:val="28"/>
            <w:u w:val="none"/>
            <w:lang w:val="el-GR"/>
          </w:rPr>
          <w:delText>στο</w:delText>
        </w:r>
      </w:del>
      <w:r>
        <w:rPr>
          <w:rFonts w:ascii="FreeSans" w:hAnsi="FreeSans"/>
          <w:b w:val="false"/>
          <w:bCs w:val="false"/>
          <w:sz w:val="28"/>
          <w:szCs w:val="28"/>
          <w:u w:val="none"/>
          <w:lang w:val="el-GR"/>
        </w:rPr>
        <w:t xml:space="preserve"> </w:t>
      </w:r>
      <w:del w:id="103" w:author="Ioulios CIko" w:date="2019-03-25T11:33:19Z">
        <w:r>
          <w:rPr>
            <w:rFonts w:ascii="FreeSans" w:hAnsi="FreeSans"/>
            <w:b w:val="false"/>
            <w:bCs w:val="false"/>
            <w:sz w:val="28"/>
            <w:szCs w:val="28"/>
            <w:u w:val="none"/>
            <w:lang w:val="el-GR"/>
          </w:rPr>
          <w:delText>front-end κομμάτι</w:delText>
        </w:r>
      </w:del>
      <w:r>
        <w:rPr>
          <w:rFonts w:ascii="FreeSans" w:hAnsi="FreeSans"/>
          <w:b w:val="false"/>
          <w:bCs w:val="false"/>
          <w:sz w:val="28"/>
          <w:szCs w:val="28"/>
          <w:u w:val="none"/>
          <w:lang w:val="el-GR"/>
        </w:rPr>
        <w:t>.</w:t>
      </w:r>
    </w:p>
    <w:p>
      <w:pPr>
        <w:pStyle w:val="Normal"/>
        <w:rPr/>
      </w:pPr>
      <w:ins w:id="104" w:author="Ioulios CIko" w:date="2019-03-25T12:22:13Z">
        <w:r>
          <w:rPr>
            <w:rFonts w:ascii="FreeSans" w:hAnsi="FreeSans"/>
            <w:b w:val="false"/>
            <w:bCs w:val="false"/>
            <w:sz w:val="28"/>
            <w:szCs w:val="28"/>
            <w:u w:val="none"/>
            <w:lang w:val="el-GR"/>
          </w:rPr>
          <w:tab/>
          <w:t xml:space="preserve">Επίσης θα </w:t>
        </w:r>
      </w:ins>
      <w:ins w:id="105" w:author="Ioulios CIko" w:date="2019-03-25T12:23:00Z">
        <w:r>
          <w:rPr>
            <w:rFonts w:ascii="FreeSans" w:hAnsi="FreeSans"/>
            <w:b w:val="false"/>
            <w:bCs w:val="false"/>
            <w:sz w:val="28"/>
            <w:szCs w:val="28"/>
            <w:u w:val="none"/>
            <w:lang w:val="el-GR"/>
          </w:rPr>
          <w:t xml:space="preserve">υλοποιήσουμε και ένα </w:t>
        </w:r>
      </w:ins>
      <w:ins w:id="106" w:author="Ioulios CIko" w:date="2019-03-25T12:23:00Z">
        <w:r>
          <w:rPr>
            <w:rFonts w:ascii="FreeSans" w:hAnsi="FreeSans"/>
            <w:b w:val="false"/>
            <w:bCs w:val="false"/>
            <w:i w:val="false"/>
            <w:iCs w:val="false"/>
            <w:sz w:val="28"/>
            <w:szCs w:val="28"/>
            <w:u w:val="none"/>
            <w:lang w:val="el-GR"/>
          </w:rPr>
          <w:t>Booking calendar t</w:t>
        </w:r>
      </w:ins>
      <w:ins w:id="107" w:author="Ioulios CIko" w:date="2019-03-25T12:23:00Z">
        <w:r>
          <w:rPr>
            <w:rFonts w:ascii="FreeSans" w:hAnsi="FreeSans"/>
            <w:b w:val="false"/>
            <w:bCs w:val="false"/>
            <w:sz w:val="28"/>
            <w:szCs w:val="28"/>
            <w:u w:val="none"/>
            <w:lang w:val="el-GR"/>
          </w:rPr>
          <w:t xml:space="preserve">emplate το οποίο θα μπορεί η εταιρία να χρησιμοποιήσει στην προσωπική της </w:t>
        </w:r>
      </w:ins>
      <w:ins w:id="108" w:author="Ioulios CIko" w:date="2019-03-25T12:24:00Z">
        <w:r>
          <w:rPr>
            <w:rFonts w:ascii="FreeSans" w:hAnsi="FreeSans"/>
            <w:b w:val="false"/>
            <w:bCs w:val="false"/>
            <w:sz w:val="28"/>
            <w:szCs w:val="28"/>
            <w:u w:val="none"/>
            <w:lang w:val="el-GR"/>
          </w:rPr>
          <w:t xml:space="preserve">σελίδα για τον συγχρονισμό της με το δικό μας σύστημα. Το Template θα υλοποιηθεί σε JS/HTML για να μπορεί να ενσωματωθεί σε οποιαδήποτε ιστοσελίδα χωρίς πρόβλημα συμβατότητας. </w:t>
        </w:r>
      </w:ins>
      <w:ins w:id="109" w:author="Ioulios CIko" w:date="2019-03-25T12:28:28Z">
        <w:r>
          <w:rPr>
            <w:rFonts w:ascii="FreeSans" w:hAnsi="FreeSans"/>
            <w:b w:val="false"/>
            <w:bCs w:val="false"/>
            <w:i w:val="false"/>
            <w:iCs w:val="false"/>
            <w:sz w:val="28"/>
            <w:szCs w:val="28"/>
            <w:u w:val="none"/>
            <w:lang w:val="el-GR"/>
          </w:rPr>
          <w:t>Επίσης θα παρέχεται και React component για να ενσωματώνεται σε τέτοιου είδους σελίδες το Booking calendar.</w:t>
        </w:r>
      </w:ins>
    </w:p>
    <w:p>
      <w:pPr>
        <w:pStyle w:val="Normal"/>
        <w:rPr>
          <w:b w:val="false"/>
          <w:b w:val="false"/>
          <w:bCs w:val="false"/>
          <w:sz w:val="30"/>
          <w:szCs w:val="30"/>
          <w:u w:val="none"/>
          <w:lang w:val="el-GR"/>
        </w:rPr>
      </w:pPr>
      <w:r>
        <w:rPr>
          <w:rFonts w:ascii="FreeSans" w:hAnsi="FreeSans"/>
          <w:b w:val="false"/>
          <w:bCs w:val="false"/>
          <w:sz w:val="28"/>
          <w:szCs w:val="28"/>
          <w:u w:val="none"/>
          <w:lang w:val="el-GR"/>
        </w:rPr>
        <w:tab/>
      </w:r>
    </w:p>
    <w:p>
      <w:pPr>
        <w:pStyle w:val="Normal"/>
        <w:rPr>
          <w:b w:val="false"/>
          <w:b w:val="false"/>
          <w:bCs w:val="false"/>
          <w:sz w:val="30"/>
          <w:szCs w:val="30"/>
          <w:u w:val="none"/>
          <w:lang w:val="el-GR"/>
        </w:rPr>
      </w:pPr>
      <w:r>
        <w:rPr>
          <w:rFonts w:ascii="FreeSans" w:hAnsi="FreeSans"/>
          <w:b w:val="false"/>
          <w:bCs w:val="false"/>
          <w:sz w:val="28"/>
          <w:szCs w:val="28"/>
          <w:u w:val="none"/>
          <w:lang w:val="el-GR"/>
        </w:rPr>
        <w:t xml:space="preserve">β) </w:t>
      </w:r>
      <w:r>
        <w:rPr>
          <w:rFonts w:ascii="FreeSans" w:hAnsi="FreeSans"/>
          <w:b/>
          <w:bCs/>
          <w:i/>
          <w:iCs/>
          <w:color w:val="1B75BC"/>
          <w:sz w:val="28"/>
          <w:szCs w:val="28"/>
          <w:u w:val="none"/>
          <w:lang w:val="el-GR"/>
        </w:rPr>
        <w:t>Admin Page</w:t>
      </w:r>
      <w:r>
        <w:rPr>
          <w:rFonts w:ascii="FreeSans" w:hAnsi="FreeSans"/>
          <w:b/>
          <w:bCs/>
          <w:i/>
          <w:iCs/>
          <w:sz w:val="28"/>
          <w:szCs w:val="28"/>
          <w:u w:val="none"/>
          <w:lang w:val="el-GR"/>
        </w:rPr>
        <w:t>:</w:t>
      </w:r>
    </w:p>
    <w:p>
      <w:pPr>
        <w:pStyle w:val="Normal"/>
        <w:rPr/>
      </w:pPr>
      <w:r>
        <w:rPr>
          <w:rFonts w:ascii="FreeSans" w:hAnsi="FreeSans"/>
          <w:b/>
          <w:bCs/>
          <w:i/>
          <w:iCs/>
          <w:sz w:val="28"/>
          <w:szCs w:val="28"/>
          <w:u w:val="none"/>
          <w:lang w:val="el-GR"/>
        </w:rPr>
        <w:tab/>
      </w:r>
      <w:r>
        <w:rPr>
          <w:rFonts w:ascii="FreeSans" w:hAnsi="FreeSans"/>
          <w:b w:val="false"/>
          <w:bCs w:val="false"/>
          <w:i w:val="false"/>
          <w:iCs w:val="false"/>
          <w:sz w:val="28"/>
          <w:szCs w:val="28"/>
          <w:u w:val="none"/>
          <w:lang w:val="el-GR"/>
        </w:rPr>
        <w:t xml:space="preserve">Στο δεύτερο κομμάτι της εργασίας θα υλοποιηθεί μία σελίδα </w:t>
      </w:r>
      <w:ins w:id="110" w:author="Ioulios CIko" w:date="2019-03-25T11:51:34Z">
        <w:r>
          <w:rPr>
            <w:rFonts w:ascii="FreeSans" w:hAnsi="FreeSans"/>
            <w:b w:val="false"/>
            <w:bCs w:val="false"/>
            <w:i w:val="false"/>
            <w:iCs w:val="false"/>
            <w:sz w:val="28"/>
            <w:szCs w:val="28"/>
            <w:u w:val="none"/>
            <w:lang w:val="el-GR"/>
          </w:rPr>
          <w:t>διαχείρισης</w:t>
        </w:r>
      </w:ins>
      <w:del w:id="111" w:author="Ioulios CIko" w:date="2019-03-25T11:51:34Z">
        <w:r>
          <w:rPr>
            <w:rFonts w:ascii="FreeSans" w:hAnsi="FreeSans"/>
            <w:b w:val="false"/>
            <w:bCs w:val="false"/>
            <w:i w:val="false"/>
            <w:iCs w:val="false"/>
            <w:sz w:val="28"/>
            <w:szCs w:val="28"/>
            <w:u w:val="none"/>
            <w:lang w:val="el-GR"/>
          </w:rPr>
          <w:delText>διαχείρησης</w:delText>
        </w:r>
      </w:del>
      <w:r>
        <w:rPr>
          <w:rFonts w:ascii="FreeSans" w:hAnsi="FreeSans"/>
          <w:b w:val="false"/>
          <w:bCs w:val="false"/>
          <w:i w:val="false"/>
          <w:iCs w:val="false"/>
          <w:sz w:val="28"/>
          <w:szCs w:val="28"/>
          <w:u w:val="none"/>
          <w:lang w:val="el-GR"/>
        </w:rPr>
        <w:t xml:space="preserve"> </w:t>
      </w:r>
      <w:del w:id="112" w:author="Ioulios CIko" w:date="2019-03-25T11:55:12Z">
        <w:r>
          <w:rPr>
            <w:rFonts w:ascii="FreeSans" w:hAnsi="FreeSans"/>
            <w:b w:val="false"/>
            <w:bCs w:val="false"/>
            <w:i w:val="false"/>
            <w:iCs w:val="false"/>
            <w:sz w:val="28"/>
            <w:szCs w:val="28"/>
            <w:u w:val="none"/>
            <w:lang w:val="el-GR"/>
          </w:rPr>
          <w:delText xml:space="preserve">για την πλευρά του </w:delText>
        </w:r>
      </w:del>
      <w:del w:id="113" w:author="Ioulios CIko" w:date="2019-03-25T11:55:12Z">
        <w:r>
          <w:rPr>
            <w:rFonts w:ascii="FreeSans" w:hAnsi="FreeSans"/>
            <w:b/>
            <w:bCs/>
            <w:i w:val="false"/>
            <w:iCs w:val="false"/>
            <w:sz w:val="28"/>
            <w:szCs w:val="28"/>
            <w:u w:val="none"/>
            <w:lang w:val="el-GR"/>
          </w:rPr>
          <w:delText>Owner</w:delText>
        </w:r>
      </w:del>
      <w:del w:id="114" w:author="Ioulios CIko" w:date="2019-03-25T11:55:12Z">
        <w:r>
          <w:rPr>
            <w:rFonts w:ascii="FreeSans" w:hAnsi="FreeSans"/>
            <w:b w:val="false"/>
            <w:bCs w:val="false"/>
            <w:i w:val="false"/>
            <w:iCs w:val="false"/>
            <w:sz w:val="28"/>
            <w:szCs w:val="28"/>
            <w:u w:val="none"/>
            <w:lang w:val="el-GR"/>
          </w:rPr>
          <w:delText xml:space="preserve"> της κάθε εταιρίας</w:delText>
        </w:r>
      </w:del>
      <w:ins w:id="115" w:author="Ioulios CIko" w:date="2019-03-25T11:55:16Z">
        <w:r>
          <w:rPr>
            <w:rFonts w:ascii="FreeSans" w:hAnsi="FreeSans"/>
            <w:b w:val="false"/>
            <w:bCs w:val="false"/>
            <w:i w:val="false"/>
            <w:iCs w:val="false"/>
            <w:sz w:val="28"/>
            <w:szCs w:val="28"/>
            <w:u w:val="none"/>
            <w:lang w:val="el-GR"/>
          </w:rPr>
          <w:t>με την οποία οι εταιρίες θα διαχειρίζονται τα δωμάτια τους και τις κρατήσεις τους</w:t>
        </w:r>
      </w:ins>
      <w:r>
        <w:rPr>
          <w:rFonts w:ascii="FreeSans" w:hAnsi="FreeSans"/>
          <w:b w:val="false"/>
          <w:bCs w:val="false"/>
          <w:i w:val="false"/>
          <w:iCs w:val="false"/>
          <w:sz w:val="28"/>
          <w:szCs w:val="28"/>
          <w:u w:val="none"/>
          <w:lang w:val="el-GR"/>
        </w:rPr>
        <w:t>.</w:t>
      </w:r>
      <w:del w:id="116" w:author="Ioulios CIko" w:date="2019-03-25T11:56:35Z">
        <w:r>
          <w:rPr>
            <w:rFonts w:ascii="FreeSans" w:hAnsi="FreeSans"/>
            <w:b w:val="false"/>
            <w:bCs w:val="false"/>
            <w:i w:val="false"/>
            <w:iCs w:val="false"/>
            <w:sz w:val="28"/>
            <w:szCs w:val="28"/>
            <w:u w:val="none"/>
            <w:lang w:val="el-GR"/>
          </w:rPr>
          <w:delText xml:space="preserve"> Σε αυτή τη σελίδα θα αποτυπώνεται </w:delText>
        </w:r>
      </w:del>
      <w:del w:id="117" w:author="Ioulios CIko" w:date="2019-03-25T11:53:02Z">
        <w:r>
          <w:rPr>
            <w:rFonts w:ascii="FreeSans" w:hAnsi="FreeSans"/>
            <w:b w:val="false"/>
            <w:bCs w:val="false"/>
            <w:i w:val="false"/>
            <w:iCs w:val="false"/>
            <w:sz w:val="28"/>
            <w:szCs w:val="28"/>
            <w:u w:val="none"/>
            <w:lang w:val="el-GR"/>
          </w:rPr>
          <w:delText>το σύστημα</w:delText>
        </w:r>
      </w:del>
      <w:del w:id="118" w:author="Ioulios CIko" w:date="2019-03-25T11:56:33Z">
        <w:r>
          <w:rPr>
            <w:rFonts w:ascii="FreeSans" w:hAnsi="FreeSans"/>
            <w:b w:val="false"/>
            <w:bCs w:val="false"/>
            <w:i w:val="false"/>
            <w:iCs w:val="false"/>
            <w:sz w:val="28"/>
            <w:szCs w:val="28"/>
            <w:u w:val="none"/>
            <w:lang w:val="el-GR"/>
          </w:rPr>
          <w:delText xml:space="preserve"> κρατήσε</w:delText>
        </w:r>
      </w:del>
      <w:del w:id="119" w:author="Ioulios CIko" w:date="2019-03-25T11:53:05Z">
        <w:r>
          <w:rPr>
            <w:rFonts w:ascii="FreeSans" w:hAnsi="FreeSans"/>
            <w:b w:val="false"/>
            <w:bCs w:val="false"/>
            <w:i w:val="false"/>
            <w:iCs w:val="false"/>
            <w:sz w:val="28"/>
            <w:szCs w:val="28"/>
            <w:u w:val="none"/>
            <w:lang w:val="el-GR"/>
          </w:rPr>
          <w:delText>ων</w:delText>
        </w:r>
      </w:del>
      <w:del w:id="120" w:author="Ioulios CIko" w:date="2019-03-25T11:56:33Z">
        <w:r>
          <w:rPr>
            <w:rFonts w:ascii="FreeSans" w:hAnsi="FreeSans"/>
            <w:b w:val="false"/>
            <w:bCs w:val="false"/>
            <w:i w:val="false"/>
            <w:iCs w:val="false"/>
            <w:sz w:val="28"/>
            <w:szCs w:val="28"/>
            <w:u w:val="none"/>
            <w:lang w:val="el-GR"/>
          </w:rPr>
          <w:delText xml:space="preserve"> καθώς και η διαχείρηση αυτών από το Panel που θα δημιουργηθεί.</w:delText>
        </w:r>
      </w:del>
      <w:r>
        <w:rPr>
          <w:rFonts w:ascii="FreeSans" w:hAnsi="FreeSans"/>
          <w:b w:val="false"/>
          <w:bCs w:val="false"/>
          <w:i w:val="false"/>
          <w:iCs w:val="false"/>
          <w:sz w:val="28"/>
          <w:szCs w:val="28"/>
          <w:u w:val="none"/>
          <w:lang w:val="el-GR"/>
        </w:rPr>
        <w:t xml:space="preserve"> Και αυτό το κομμάτι θα υλοποιηθεί σε ReactJS.</w:t>
      </w:r>
    </w:p>
    <w:p>
      <w:pPr>
        <w:pStyle w:val="Normal"/>
        <w:rPr>
          <w:rFonts w:ascii="FreeSans" w:hAnsi="FreeSans"/>
          <w:b w:val="false"/>
          <w:b w:val="false"/>
          <w:bCs w:val="false"/>
          <w:i w:val="false"/>
          <w:i w:val="false"/>
          <w:iCs w:val="false"/>
          <w:color w:val="1B75BC"/>
          <w:sz w:val="28"/>
          <w:szCs w:val="28"/>
          <w:u w:val="none"/>
          <w:lang w:val="el-GR"/>
          <w:del w:id="122" w:author="Unknown Author" w:date="2019-04-01T19:51:18Z"/>
        </w:rPr>
      </w:pPr>
      <w:del w:id="121" w:author="Unknown Author" w:date="2019-04-01T19:51:18Z">
        <w:r>
          <w:rPr>
            <w:rFonts w:ascii="FreeSans" w:hAnsi="FreeSans"/>
            <w:b w:val="false"/>
            <w:bCs w:val="false"/>
            <w:i w:val="false"/>
            <w:iCs w:val="false"/>
            <w:sz w:val="28"/>
            <w:szCs w:val="28"/>
            <w:u w:val="none"/>
            <w:lang w:val="el-GR"/>
          </w:rPr>
        </w:r>
      </w:del>
    </w:p>
    <w:p>
      <w:pPr>
        <w:pStyle w:val="Normal"/>
        <w:rPr>
          <w:rFonts w:ascii="FreeSans" w:hAnsi="FreeSans"/>
          <w:b w:val="false"/>
          <w:b w:val="false"/>
          <w:bCs w:val="false"/>
          <w:i w:val="false"/>
          <w:i w:val="false"/>
          <w:iCs w:val="false"/>
          <w:color w:val="1B75BC"/>
          <w:sz w:val="28"/>
          <w:szCs w:val="28"/>
          <w:u w:val="none"/>
          <w:lang w:val="el-GR"/>
        </w:rPr>
      </w:pPr>
      <w:del w:id="123" w:author="Unknown Author" w:date="2019-03-31T19:10:00Z">
        <w:r>
          <w:rPr>
            <w:rFonts w:ascii="FreeSans" w:hAnsi="FreeSans"/>
            <w:b w:val="false"/>
            <w:bCs w:val="false"/>
            <w:i w:val="false"/>
            <w:iCs w:val="false"/>
            <w:color w:val="1B75BC"/>
            <w:sz w:val="28"/>
            <w:szCs w:val="28"/>
            <w:u w:val="none"/>
            <w:lang w:val="el-GR"/>
          </w:rPr>
          <w:delText xml:space="preserve">                      </w:delText>
        </w:r>
      </w:del>
      <w:del w:id="124" w:author="Unknown Author" w:date="2019-03-31T19:10:00Z">
        <w:r>
          <w:rPr>
            <w:rFonts w:ascii="FreeSans" w:hAnsi="FreeSans"/>
            <w:b w:val="false"/>
            <w:bCs w:val="false"/>
            <w:i w:val="false"/>
            <w:iCs w:val="false"/>
            <w:color w:val="1B75BC"/>
            <w:sz w:val="28"/>
            <w:szCs w:val="28"/>
            <w:u w:val="none"/>
            <w:lang w:val="el-GR"/>
          </w:rPr>
          <w:delText>-----------------------------------------------------------------------</w:delText>
        </w:r>
      </w:del>
    </w:p>
    <w:p>
      <w:pPr>
        <w:pStyle w:val="Normal"/>
        <w:rPr>
          <w:rFonts w:ascii="FreeSans" w:hAnsi="FreeSans"/>
          <w:b w:val="false"/>
          <w:b w:val="false"/>
          <w:bCs w:val="false"/>
          <w:i w:val="false"/>
          <w:i w:val="false"/>
          <w:iCs w:val="false"/>
          <w:sz w:val="28"/>
          <w:szCs w:val="28"/>
          <w:u w:val="none"/>
          <w:lang w:val="el-GR"/>
          <w:ins w:id="126" w:author="Unknown Author" w:date="2019-03-25T15:25:36Z"/>
        </w:rPr>
      </w:pPr>
      <w:ins w:id="125" w:author="Unknown Author" w:date="2019-03-25T15:25:36Z">
        <w:r>
          <w:rPr>
            <w:rFonts w:ascii="FreeSans" w:hAnsi="FreeSans"/>
            <w:b w:val="false"/>
            <w:bCs w:val="false"/>
            <w:i w:val="false"/>
            <w:iCs w:val="false"/>
            <w:sz w:val="28"/>
            <w:szCs w:val="28"/>
            <w:u w:val="none"/>
            <w:lang w:val="el-GR"/>
          </w:rPr>
        </w:r>
      </w:ins>
    </w:p>
    <w:p>
      <w:pPr>
        <w:pStyle w:val="Normal"/>
        <w:numPr>
          <w:ilvl w:val="0"/>
          <w:numId w:val="5"/>
        </w:numPr>
        <w:rPr>
          <w:rFonts w:ascii="FreeSans" w:hAnsi="FreeSans"/>
          <w:b/>
          <w:b/>
          <w:bCs/>
          <w:i/>
          <w:i/>
          <w:iCs/>
          <w:color w:val="1B75BC"/>
          <w:sz w:val="28"/>
          <w:szCs w:val="28"/>
          <w:u w:val="none"/>
          <w:lang w:val="el-GR"/>
          <w:del w:id="128" w:author="Unknown Author" w:date="2019-03-25T15:25:35Z"/>
        </w:rPr>
      </w:pPr>
      <w:del w:id="127" w:author="Unknown Author" w:date="2019-03-25T15:25:35Z">
        <w:r>
          <w:rPr/>
        </w:r>
      </w:del>
    </w:p>
    <w:p>
      <w:pPr>
        <w:pStyle w:val="Normal"/>
        <w:numPr>
          <w:ilvl w:val="0"/>
          <w:numId w:val="5"/>
        </w:numPr>
        <w:rPr/>
      </w:pPr>
      <w:r>
        <w:rPr>
          <w:rFonts w:ascii="FreeSans" w:hAnsi="FreeSans"/>
          <w:b/>
          <w:bCs/>
          <w:i/>
          <w:iCs/>
          <w:color w:val="1B75BC"/>
          <w:sz w:val="28"/>
          <w:szCs w:val="28"/>
          <w:u w:val="none"/>
          <w:lang w:val="el-GR"/>
          <w:rPrChange w:id="0" w:author="Unknown Author" w:date="2019-03-25T15:25:29Z"/>
        </w:rPr>
        <w:t>Back-end</w:t>
      </w:r>
      <w:r>
        <w:rPr>
          <w:rFonts w:ascii="FreeSans" w:hAnsi="FreeSans"/>
          <w:b/>
          <w:bCs/>
          <w:i/>
          <w:iCs/>
          <w:sz w:val="28"/>
          <w:szCs w:val="28"/>
          <w:u w:val="none"/>
          <w:lang w:val="el-GR"/>
        </w:rPr>
        <w:t>:</w:t>
      </w:r>
    </w:p>
    <w:p>
      <w:pPr>
        <w:pStyle w:val="Normal"/>
        <w:rPr>
          <w:rFonts w:ascii="FreeSans" w:hAnsi="FreeSans"/>
          <w:b/>
          <w:b/>
          <w:bCs/>
          <w:i/>
          <w:i/>
          <w:iCs/>
          <w:sz w:val="28"/>
          <w:szCs w:val="28"/>
          <w:u w:val="none"/>
          <w:lang w:val="el-GR"/>
        </w:rPr>
      </w:pPr>
      <w:r>
        <w:rPr>
          <w:rFonts w:ascii="FreeSans" w:hAnsi="FreeSans"/>
          <w:b/>
          <w:bCs/>
          <w:i/>
          <w:iCs/>
          <w:sz w:val="28"/>
          <w:szCs w:val="28"/>
          <w:u w:val="none"/>
          <w:lang w:val="el-GR"/>
        </w:rPr>
      </w:r>
    </w:p>
    <w:p>
      <w:pPr>
        <w:pStyle w:val="Normal"/>
        <w:jc w:val="left"/>
        <w:rPr/>
      </w:pPr>
      <w:r>
        <w:rPr>
          <w:rFonts w:ascii="FreeSans" w:hAnsi="FreeSans"/>
          <w:b/>
          <w:bCs/>
          <w:i/>
          <w:iCs/>
          <w:sz w:val="28"/>
          <w:szCs w:val="28"/>
          <w:u w:val="none"/>
          <w:lang w:val="el-GR"/>
        </w:rPr>
        <w:tab/>
      </w:r>
      <w:r>
        <w:rPr>
          <w:rFonts w:ascii="FreeSans" w:hAnsi="FreeSans"/>
          <w:b w:val="false"/>
          <w:bCs w:val="false"/>
          <w:i w:val="false"/>
          <w:iCs w:val="false"/>
          <w:sz w:val="28"/>
          <w:szCs w:val="28"/>
          <w:u w:val="none"/>
          <w:lang w:val="el-GR"/>
        </w:rPr>
        <w:t xml:space="preserve">Στο τρίτο αλλά αφανές κομμάτι της εργασίας θα υλοποιηθεί το </w:t>
      </w:r>
      <w:ins w:id="130" w:author="Ioulios CIko" w:date="2019-03-25T12:04:25Z">
        <w:r>
          <w:rPr>
            <w:rFonts w:ascii="FreeSans" w:hAnsi="FreeSans"/>
            <w:b w:val="false"/>
            <w:bCs w:val="false"/>
            <w:i w:val="false"/>
            <w:iCs w:val="false"/>
            <w:sz w:val="28"/>
            <w:szCs w:val="28"/>
            <w:u w:val="none"/>
            <w:lang w:val="el-GR"/>
          </w:rPr>
          <w:t xml:space="preserve">RESTful </w:t>
        </w:r>
      </w:ins>
      <w:r>
        <w:rPr>
          <w:rFonts w:ascii="FreeSans" w:hAnsi="FreeSans"/>
          <w:b/>
          <w:bCs/>
          <w:i w:val="false"/>
          <w:iCs w:val="false"/>
          <w:sz w:val="28"/>
          <w:szCs w:val="28"/>
          <w:u w:val="none"/>
          <w:lang w:val="el-GR"/>
        </w:rPr>
        <w:t>API</w:t>
      </w:r>
      <w:r>
        <w:rPr>
          <w:rFonts w:ascii="FreeSans" w:hAnsi="FreeSans"/>
          <w:b w:val="false"/>
          <w:bCs w:val="false"/>
          <w:i w:val="false"/>
          <w:iCs w:val="false"/>
          <w:sz w:val="28"/>
          <w:szCs w:val="28"/>
          <w:u w:val="none"/>
          <w:lang w:val="el-GR"/>
        </w:rPr>
        <w:t xml:space="preserve"> του project που θα χρησιμοποιούν </w:t>
      </w:r>
      <w:del w:id="131" w:author="Ioulios CIko" w:date="2019-03-25T11:59:45Z">
        <w:r>
          <w:rPr>
            <w:rFonts w:ascii="FreeSans" w:hAnsi="FreeSans"/>
            <w:b w:val="false"/>
            <w:bCs w:val="false"/>
            <w:i w:val="false"/>
            <w:iCs w:val="false"/>
            <w:sz w:val="28"/>
            <w:szCs w:val="28"/>
            <w:u w:val="none"/>
            <w:lang w:val="el-GR"/>
          </w:rPr>
          <w:delText>τα</w:delText>
        </w:r>
      </w:del>
      <w:ins w:id="132" w:author="Ioulios CIko" w:date="2019-03-25T11:59:58Z">
        <w:r>
          <w:rPr>
            <w:rFonts w:ascii="FreeSans" w:hAnsi="FreeSans"/>
            <w:b w:val="false"/>
            <w:bCs w:val="false"/>
            <w:i w:val="false"/>
            <w:iCs w:val="false"/>
            <w:sz w:val="28"/>
            <w:szCs w:val="28"/>
            <w:u w:val="none"/>
            <w:lang w:val="el-GR"/>
          </w:rPr>
          <w:t>οι</w:t>
        </w:r>
      </w:ins>
      <w:r>
        <w:rPr>
          <w:rFonts w:ascii="FreeSans" w:hAnsi="FreeSans"/>
          <w:b w:val="false"/>
          <w:bCs w:val="false"/>
          <w:i w:val="false"/>
          <w:iCs w:val="false"/>
          <w:sz w:val="28"/>
          <w:szCs w:val="28"/>
          <w:u w:val="none"/>
          <w:lang w:val="el-GR"/>
        </w:rPr>
        <w:t xml:space="preserve"> 2 παραπάνω </w:t>
      </w:r>
      <w:del w:id="133" w:author="Ioulios CIko" w:date="2019-03-25T11:59:47Z">
        <w:r>
          <w:rPr>
            <w:rFonts w:ascii="FreeSans" w:hAnsi="FreeSans"/>
            <w:b w:val="false"/>
            <w:bCs w:val="false"/>
            <w:i w:val="false"/>
            <w:iCs w:val="false"/>
            <w:sz w:val="28"/>
            <w:szCs w:val="28"/>
            <w:u w:val="none"/>
            <w:lang w:val="el-GR"/>
          </w:rPr>
          <w:delText>κομμάτια</w:delText>
        </w:r>
      </w:del>
      <w:ins w:id="134" w:author="Ioulios CIko" w:date="2019-03-25T11:59:51Z">
        <w:r>
          <w:rPr>
            <w:rFonts w:ascii="FreeSans" w:hAnsi="FreeSans"/>
            <w:b w:val="false"/>
            <w:bCs w:val="false"/>
            <w:i w:val="false"/>
            <w:iCs w:val="false"/>
            <w:sz w:val="28"/>
            <w:szCs w:val="28"/>
            <w:u w:val="none"/>
            <w:lang w:val="el-GR"/>
          </w:rPr>
          <w:t>εφαρμογές ιστού</w:t>
        </w:r>
      </w:ins>
      <w:r>
        <w:rPr>
          <w:rFonts w:ascii="FreeSans" w:hAnsi="FreeSans"/>
          <w:b w:val="false"/>
          <w:bCs w:val="false"/>
          <w:i w:val="false"/>
          <w:iCs w:val="false"/>
          <w:sz w:val="28"/>
          <w:szCs w:val="28"/>
          <w:u w:val="none"/>
          <w:lang w:val="el-GR"/>
        </w:rPr>
        <w:t xml:space="preserve"> ώστε να </w:t>
      </w:r>
      <w:ins w:id="135" w:author="Ioulios CIko" w:date="2019-03-25T12:12:11Z">
        <w:r>
          <w:rPr>
            <w:rFonts w:ascii="FreeSans" w:hAnsi="FreeSans"/>
            <w:b w:val="false"/>
            <w:bCs w:val="false"/>
            <w:i w:val="false"/>
            <w:iCs w:val="false"/>
            <w:sz w:val="28"/>
            <w:szCs w:val="28"/>
            <w:u w:val="none"/>
            <w:lang w:val="el-GR"/>
          </w:rPr>
          <w:t>ανταλλάσσουν δεδομένα</w:t>
        </w:r>
      </w:ins>
      <w:del w:id="136" w:author="Ioulios CIko" w:date="2019-03-25T12:12:59Z">
        <w:r>
          <w:rPr>
            <w:rFonts w:ascii="FreeSans" w:hAnsi="FreeSans"/>
            <w:b w:val="false"/>
            <w:bCs w:val="false"/>
            <w:i w:val="false"/>
            <w:iCs w:val="false"/>
            <w:sz w:val="28"/>
            <w:szCs w:val="28"/>
            <w:u w:val="none"/>
            <w:lang w:val="el-GR"/>
          </w:rPr>
          <w:delText>αποκησουν λειτουργικότητα</w:delText>
        </w:r>
      </w:del>
      <w:r>
        <w:rPr>
          <w:rFonts w:ascii="FreeSans" w:hAnsi="FreeSans"/>
          <w:b w:val="false"/>
          <w:bCs w:val="false"/>
          <w:i w:val="false"/>
          <w:iCs w:val="false"/>
          <w:sz w:val="28"/>
          <w:szCs w:val="28"/>
          <w:u w:val="none"/>
          <w:lang w:val="el-GR"/>
        </w:rPr>
        <w:t>.</w:t>
      </w:r>
      <w:ins w:id="137" w:author="Ioulios CIko" w:date="2019-03-25T12:13:22Z">
        <w:r>
          <w:rPr>
            <w:rFonts w:ascii="FreeSans" w:hAnsi="FreeSans"/>
            <w:b w:val="false"/>
            <w:bCs w:val="false"/>
            <w:i w:val="false"/>
            <w:iCs w:val="false"/>
            <w:sz w:val="28"/>
            <w:szCs w:val="28"/>
            <w:u w:val="none"/>
            <w:lang w:val="el-GR"/>
          </w:rPr>
          <w:t xml:space="preserve"> Τα δεδομένα θα είναι σε μορφή JSON καθώς </w:t>
        </w:r>
      </w:ins>
      <w:ins w:id="138" w:author="Ioulios CIko" w:date="2019-03-25T12:14:08Z">
        <w:r>
          <w:rPr>
            <w:rFonts w:ascii="FreeSans" w:hAnsi="FreeSans"/>
            <w:b w:val="false"/>
            <w:bCs w:val="false"/>
            <w:i w:val="false"/>
            <w:iCs w:val="false"/>
            <w:sz w:val="28"/>
            <w:szCs w:val="28"/>
            <w:u w:val="none"/>
            <w:lang w:val="el-GR"/>
          </w:rPr>
          <w:t>χρησιμοποιεί μικρή σήμανση και είναι εύκολα προσπελάσιμη.</w:t>
        </w:r>
      </w:ins>
      <w:r>
        <w:rPr>
          <w:rFonts w:ascii="FreeSans" w:hAnsi="FreeSans"/>
          <w:b w:val="false"/>
          <w:bCs w:val="false"/>
          <w:i w:val="false"/>
          <w:iCs w:val="false"/>
          <w:sz w:val="28"/>
          <w:szCs w:val="28"/>
          <w:u w:val="none"/>
          <w:lang w:val="el-GR"/>
        </w:rPr>
        <w:t xml:space="preserve"> Σε αυτό το τμήμα της εργασίας θα </w:t>
      </w:r>
      <w:ins w:id="139" w:author="Ioulios CIko" w:date="2019-03-25T12:04:44Z">
        <w:r>
          <w:rPr>
            <w:rFonts w:ascii="FreeSans" w:hAnsi="FreeSans"/>
            <w:b w:val="false"/>
            <w:bCs w:val="false"/>
            <w:i w:val="false"/>
            <w:iCs w:val="false"/>
            <w:sz w:val="28"/>
            <w:szCs w:val="28"/>
            <w:u w:val="none"/>
            <w:lang w:val="el-GR"/>
          </w:rPr>
          <w:t>χρησιμοποιηθεί</w:t>
        </w:r>
      </w:ins>
      <w:del w:id="140" w:author="Ioulios CIko" w:date="2019-03-25T12:04:44Z">
        <w:r>
          <w:rPr>
            <w:rFonts w:ascii="FreeSans" w:hAnsi="FreeSans"/>
            <w:b w:val="false"/>
            <w:bCs w:val="false"/>
            <w:i w:val="false"/>
            <w:iCs w:val="false"/>
            <w:sz w:val="28"/>
            <w:szCs w:val="28"/>
            <w:u w:val="none"/>
            <w:lang w:val="el-GR"/>
          </w:rPr>
          <w:delText>χρησιμοποιηθέι</w:delText>
        </w:r>
      </w:del>
      <w:r>
        <w:rPr>
          <w:rFonts w:ascii="FreeSans" w:hAnsi="FreeSans"/>
          <w:b w:val="false"/>
          <w:bCs w:val="false"/>
          <w:i w:val="false"/>
          <w:iCs w:val="false"/>
          <w:sz w:val="28"/>
          <w:szCs w:val="28"/>
          <w:u w:val="none"/>
          <w:lang w:val="el-GR"/>
        </w:rPr>
        <w:t xml:space="preserve"> nodeJS</w:t>
      </w:r>
      <w:ins w:id="141" w:author="Ioulios CIko" w:date="2019-03-25T12:09:04Z">
        <w:r>
          <w:rPr>
            <w:rFonts w:ascii="FreeSans" w:hAnsi="FreeSans"/>
            <w:b w:val="false"/>
            <w:bCs w:val="false"/>
            <w:i w:val="false"/>
            <w:iCs w:val="false"/>
            <w:sz w:val="28"/>
            <w:szCs w:val="28"/>
            <w:u w:val="none"/>
            <w:lang w:val="el-GR"/>
          </w:rPr>
          <w:t xml:space="preserve">, καθώς αποτελεί ένα εργαλείο υψηλής απόδοσης και προσφέρει πολλές </w:t>
        </w:r>
      </w:ins>
      <w:ins w:id="142" w:author="Ioulios CIko" w:date="2019-03-25T12:10:00Z">
        <w:r>
          <w:rPr>
            <w:rFonts w:ascii="FreeSans" w:hAnsi="FreeSans"/>
            <w:b w:val="false"/>
            <w:bCs w:val="false"/>
            <w:i w:val="false"/>
            <w:iCs w:val="false"/>
            <w:sz w:val="28"/>
            <w:szCs w:val="28"/>
            <w:u w:val="none"/>
            <w:lang w:val="el-GR"/>
          </w:rPr>
          <w:t xml:space="preserve">δυνατότητες για την υλοποίηση εφαρμογών και </w:t>
        </w:r>
      </w:ins>
      <w:ins w:id="143" w:author="Ioulios CIko" w:date="2019-03-25T12:11:00Z">
        <w:r>
          <w:rPr>
            <w:rFonts w:ascii="FreeSans" w:hAnsi="FreeSans"/>
            <w:b w:val="false"/>
            <w:bCs w:val="false"/>
            <w:i w:val="false"/>
            <w:iCs w:val="false"/>
            <w:sz w:val="28"/>
            <w:szCs w:val="28"/>
            <w:u w:val="none"/>
            <w:lang w:val="el-GR"/>
          </w:rPr>
          <w:t>υπηρεσιών ιστού.</w:t>
        </w:r>
      </w:ins>
    </w:p>
    <w:p>
      <w:pPr>
        <w:pStyle w:val="Normal"/>
        <w:jc w:val="left"/>
        <w:rPr>
          <w:b w:val="false"/>
          <w:b w:val="false"/>
          <w:bCs w:val="false"/>
          <w:del w:id="145" w:author="Unknown Author" w:date="2019-04-01T19:37:12Z"/>
        </w:rPr>
      </w:pPr>
      <w:del w:id="144" w:author="Unknown Author" w:date="2019-04-01T19:37:12Z">
        <w:r>
          <w:rPr>
            <w:rFonts w:ascii="FreeSans" w:hAnsi="FreeSans"/>
            <w:b/>
            <w:bCs/>
            <w:i w:val="false"/>
            <w:iCs w:val="false"/>
            <w:sz w:val="28"/>
            <w:szCs w:val="28"/>
            <w:u w:val="none"/>
            <w:lang w:val="el-GR"/>
          </w:rPr>
        </w:r>
      </w:del>
    </w:p>
    <w:p>
      <w:pPr>
        <w:pStyle w:val="Normal"/>
        <w:jc w:val="left"/>
        <w:rPr>
          <w:b w:val="false"/>
          <w:b w:val="false"/>
          <w:bCs w:val="false"/>
          <w:del w:id="148" w:author="Unknown Author" w:date="2019-03-31T19:11:50Z"/>
        </w:rPr>
      </w:pPr>
      <w:del w:id="146" w:author="Ioulios CIko" w:date="2019-03-25T12:11:16Z">
        <w:r>
          <w:rPr>
            <w:rFonts w:ascii="FreeSans" w:hAnsi="FreeSans"/>
            <w:b w:val="false"/>
            <w:bCs w:val="false"/>
            <w:i w:val="false"/>
            <w:iCs w:val="false"/>
            <w:sz w:val="28"/>
            <w:szCs w:val="28"/>
            <w:u w:val="none"/>
            <w:lang w:val="el-GR"/>
          </w:rPr>
          <w:delText xml:space="preserve"> </w:delText>
        </w:r>
      </w:del>
      <w:del w:id="147" w:author="Ioulios CIko" w:date="2019-03-25T12:11:16Z">
        <w:r>
          <w:rPr>
            <w:rFonts w:ascii="FreeSans" w:hAnsi="FreeSans"/>
            <w:b w:val="false"/>
            <w:bCs w:val="false"/>
            <w:i w:val="false"/>
            <w:iCs w:val="false"/>
            <w:sz w:val="28"/>
            <w:szCs w:val="28"/>
            <w:u w:val="none"/>
            <w:lang w:val="el-GR"/>
          </w:rPr>
          <w:delText>για την καλύτερη και ευκολότερη συνεργασία με το front κομμάτι.</w:delText>
        </w:r>
      </w:del>
    </w:p>
    <w:p>
      <w:pPr>
        <w:pStyle w:val="Normal"/>
        <w:jc w:val="left"/>
        <w:rPr>
          <w:b w:val="false"/>
          <w:b w:val="false"/>
          <w:bCs w:val="false"/>
          <w:del w:id="150" w:author="Unknown Author" w:date="2019-03-31T19:08:06Z"/>
        </w:rPr>
      </w:pPr>
      <w:del w:id="149" w:author="Unknown Author" w:date="2019-03-31T19:08:06Z">
        <w:r>
          <w:rPr>
            <w:rFonts w:ascii="FreeSans" w:hAnsi="FreeSans"/>
            <w:b/>
            <w:bCs/>
            <w:i w:val="false"/>
            <w:iCs w:val="false"/>
            <w:sz w:val="28"/>
            <w:szCs w:val="28"/>
            <w:u w:val="none"/>
            <w:lang w:val="el-GR"/>
          </w:rPr>
        </w:r>
      </w:del>
    </w:p>
    <w:p>
      <w:pPr>
        <w:pStyle w:val="Normal"/>
        <w:numPr>
          <w:ilvl w:val="0"/>
          <w:numId w:val="0"/>
        </w:numPr>
        <w:ind w:left="720" w:hanging="0"/>
        <w:jc w:val="left"/>
        <w:rPr>
          <w:b w:val="false"/>
          <w:b w:val="false"/>
          <w:bCs w:val="false"/>
          <w:del w:id="153" w:author="Unknown Author" w:date="2019-03-31T19:07:50Z"/>
        </w:rPr>
      </w:pPr>
      <w:del w:id="151" w:author="Ioulios CIko" w:date="2019-03-25T12:11:30Z">
        <w:r>
          <w:rPr>
            <w:rFonts w:ascii="FreeSans" w:hAnsi="FreeSans"/>
            <w:b w:val="false"/>
            <w:bCs w:val="false"/>
            <w:i w:val="false"/>
            <w:iCs w:val="false"/>
            <w:sz w:val="28"/>
            <w:szCs w:val="28"/>
            <w:u w:val="none"/>
            <w:lang w:val="el-GR"/>
          </w:rPr>
          <w:delText xml:space="preserve">Design: </w:delText>
        </w:r>
      </w:del>
      <w:del w:id="152" w:author="Ioulios CIko" w:date="2019-03-25T12:11:30Z">
        <w:r>
          <w:rPr>
            <w:rFonts w:ascii="FreeSans" w:hAnsi="FreeSans"/>
            <w:b/>
            <w:bCs/>
            <w:i w:val="false"/>
            <w:iCs w:val="false"/>
            <w:sz w:val="28"/>
            <w:szCs w:val="28"/>
            <w:u w:val="none"/>
            <w:lang w:val="el-GR"/>
          </w:rPr>
          <w:delText>RESTful API</w:delText>
        </w:r>
      </w:del>
    </w:p>
    <w:p>
      <w:pPr>
        <w:pStyle w:val="Normal"/>
        <w:numPr>
          <w:ilvl w:val="0"/>
          <w:numId w:val="0"/>
        </w:numPr>
        <w:ind w:left="720" w:hanging="0"/>
        <w:jc w:val="left"/>
        <w:rPr>
          <w:b w:val="false"/>
          <w:b w:val="false"/>
          <w:bCs w:val="false"/>
          <w:del w:id="156" w:author="Unknown Author" w:date="2019-03-31T19:07:50Z"/>
        </w:rPr>
      </w:pPr>
      <w:del w:id="154" w:author="Ioulios CIko" w:date="2019-03-25T12:11:30Z">
        <w:r>
          <w:rPr>
            <w:rFonts w:ascii="FreeSans" w:hAnsi="FreeSans"/>
            <w:b w:val="false"/>
            <w:bCs w:val="false"/>
            <w:i w:val="false"/>
            <w:iCs w:val="false"/>
            <w:sz w:val="28"/>
            <w:szCs w:val="28"/>
            <w:u w:val="none"/>
            <w:lang w:val="el-GR"/>
          </w:rPr>
          <w:delText xml:space="preserve">Data tranfer: </w:delText>
        </w:r>
      </w:del>
      <w:del w:id="155" w:author="Ioulios CIko" w:date="2019-03-25T12:11:30Z">
        <w:r>
          <w:rPr>
            <w:rFonts w:ascii="FreeSans" w:hAnsi="FreeSans"/>
            <w:b/>
            <w:bCs/>
            <w:i w:val="false"/>
            <w:iCs w:val="false"/>
            <w:sz w:val="28"/>
            <w:szCs w:val="28"/>
            <w:u w:val="none"/>
            <w:lang w:val="el-GR"/>
          </w:rPr>
          <w:delText>JSON</w:delText>
        </w:r>
      </w:del>
    </w:p>
    <w:p>
      <w:pPr>
        <w:pStyle w:val="Normal"/>
        <w:numPr>
          <w:ilvl w:val="0"/>
          <w:numId w:val="0"/>
        </w:numPr>
        <w:ind w:left="720" w:hanging="0"/>
        <w:jc w:val="left"/>
        <w:rPr>
          <w:b w:val="false"/>
          <w:b w:val="false"/>
          <w:bCs w:val="false"/>
          <w:del w:id="158" w:author="Unknown Author" w:date="2019-03-31T19:09:42Z"/>
        </w:rPr>
      </w:pPr>
      <w:del w:id="157" w:author="Unknown Author" w:date="2019-03-31T19:09:42Z">
        <w:r>
          <w:rPr>
            <w:rFonts w:ascii="FreeSans" w:hAnsi="FreeSans"/>
            <w:b/>
            <w:bCs/>
            <w:i w:val="false"/>
            <w:iCs w:val="false"/>
            <w:sz w:val="28"/>
            <w:szCs w:val="28"/>
            <w:u w:val="none"/>
            <w:lang w:val="el-GR"/>
          </w:rPr>
        </w:r>
      </w:del>
    </w:p>
    <w:p>
      <w:pPr>
        <w:pStyle w:val="Normal"/>
        <w:numPr>
          <w:ilvl w:val="0"/>
          <w:numId w:val="0"/>
        </w:numPr>
        <w:ind w:left="720" w:hanging="0"/>
        <w:jc w:val="left"/>
        <w:rPr>
          <w:b w:val="false"/>
          <w:b w:val="false"/>
          <w:bCs w:val="false"/>
        </w:rPr>
      </w:pPr>
      <w:r>
        <w:rPr>
          <w:rFonts w:ascii="FreeSans" w:hAnsi="FreeSans"/>
          <w:b/>
          <w:bCs/>
          <w:i w:val="false"/>
          <w:iCs w:val="false"/>
          <w:sz w:val="28"/>
          <w:szCs w:val="28"/>
          <w:u w:val="none"/>
          <w:lang w:val="el-GR"/>
        </w:rPr>
      </w:r>
    </w:p>
    <w:p>
      <w:pPr>
        <w:pStyle w:val="Normal"/>
        <w:rPr>
          <w:rFonts w:ascii="FreeSans" w:hAnsi="FreeSans"/>
          <w:b w:val="false"/>
          <w:b w:val="false"/>
          <w:bCs w:val="false"/>
          <w:i w:val="false"/>
          <w:i w:val="false"/>
          <w:iCs w:val="false"/>
          <w:caps w:val="false"/>
          <w:smallCaps w:val="false"/>
          <w:color w:val="000000"/>
          <w:spacing w:val="0"/>
          <w:sz w:val="28"/>
          <w:szCs w:val="28"/>
          <w:u w:val="none"/>
          <w:lang w:val="el-GR"/>
          <w:del w:id="179" w:author="Unknown Author" w:date="2019-04-01T19:52:40Z"/>
        </w:rPr>
      </w:pPr>
      <w:del w:id="159" w:author="Unknown Author" w:date="2019-03-25T15:27:45Z">
        <w:r>
          <w:rPr>
            <w:rFonts w:ascii="FreeSans" w:hAnsi="FreeSans"/>
            <w:b w:val="false"/>
            <w:bCs w:val="false"/>
            <w:i w:val="false"/>
            <w:iCs w:val="false"/>
            <w:sz w:val="28"/>
            <w:szCs w:val="28"/>
            <w:u w:val="none"/>
            <w:lang w:val="el-GR"/>
          </w:rPr>
          <w:delText xml:space="preserve">- </w:delText>
        </w:r>
      </w:del>
      <w:ins w:id="160" w:author="Unknown Author" w:date="2019-03-25T15:27:45Z">
        <w:r>
          <w:rPr>
            <w:rFonts w:ascii="FreeSans" w:hAnsi="FreeSans"/>
            <w:b w:val="false"/>
            <w:bCs w:val="false"/>
            <w:i w:val="false"/>
            <w:iCs w:val="false"/>
            <w:sz w:val="28"/>
            <w:szCs w:val="28"/>
            <w:u w:val="none"/>
            <w:lang w:val="el-GR"/>
          </w:rPr>
          <w:tab/>
        </w:r>
      </w:ins>
      <w:ins w:id="161" w:author="Ioulios CIko" w:date="2019-03-25T12:16:51Z">
        <w:r>
          <w:rPr>
            <w:rFonts w:ascii="FreeSans" w:hAnsi="FreeSans"/>
            <w:b w:val="false"/>
            <w:bCs w:val="false"/>
            <w:i w:val="false"/>
            <w:iCs w:val="false"/>
            <w:sz w:val="28"/>
            <w:szCs w:val="28"/>
            <w:u w:val="none"/>
            <w:lang w:val="el-GR"/>
          </w:rPr>
          <w:t>Έ</w:t>
        </w:r>
      </w:ins>
      <w:del w:id="162" w:author="Ioulios CIko" w:date="2019-03-25T12:16:47Z">
        <w:r>
          <w:rPr>
            <w:rFonts w:ascii="FreeSans" w:hAnsi="FreeSans"/>
            <w:b w:val="false"/>
            <w:bCs w:val="false"/>
            <w:i w:val="false"/>
            <w:iCs w:val="false"/>
            <w:sz w:val="28"/>
            <w:szCs w:val="28"/>
            <w:u w:val="none"/>
            <w:lang w:val="el-GR"/>
          </w:rPr>
          <w:delText>Ε</w:delText>
        </w:r>
      </w:del>
      <w:r>
        <w:rPr>
          <w:rFonts w:ascii="FreeSans" w:hAnsi="FreeSans"/>
          <w:b w:val="false"/>
          <w:bCs w:val="false"/>
          <w:i w:val="false"/>
          <w:iCs w:val="false"/>
          <w:sz w:val="28"/>
          <w:szCs w:val="28"/>
          <w:u w:val="none"/>
          <w:lang w:val="el-GR"/>
          <w:rPrChange w:id="0" w:author="Unknown Author" w:date="2019-04-01T19:45:00Z"/>
        </w:rPr>
        <w:t xml:space="preserve">να ερώτημα που προκύπτει είναι το πώς θα γίνεται η συνεργασία του συστήματος κρατήσεων της </w:t>
      </w:r>
      <w:del w:id="164" w:author="Ioulios CIko" w:date="2019-03-25T12:17:33Z">
        <w:r>
          <w:rPr>
            <w:rFonts w:ascii="FreeSans" w:hAnsi="FreeSans"/>
            <w:b w:val="false"/>
            <w:bCs w:val="false"/>
            <w:i w:val="false"/>
            <w:iCs w:val="false"/>
            <w:sz w:val="28"/>
            <w:szCs w:val="28"/>
            <w:u w:val="none"/>
            <w:lang w:val="el-GR"/>
          </w:rPr>
          <w:delText>πλατφόρμας</w:delText>
        </w:r>
      </w:del>
      <w:ins w:id="165" w:author="Ioulios CIko" w:date="2019-03-25T12:17:33Z">
        <w:r>
          <w:rPr>
            <w:rFonts w:ascii="FreeSans" w:hAnsi="FreeSans"/>
            <w:b w:val="false"/>
            <w:bCs w:val="false"/>
            <w:i w:val="false"/>
            <w:iCs w:val="false"/>
            <w:sz w:val="28"/>
            <w:szCs w:val="28"/>
            <w:u w:val="none"/>
            <w:lang w:val="el-GR"/>
          </w:rPr>
          <w:t>εφαρμογή</w:t>
        </w:r>
      </w:ins>
      <w:r>
        <w:rPr>
          <w:rFonts w:ascii="FreeSans" w:hAnsi="FreeSans"/>
          <w:b w:val="false"/>
          <w:bCs w:val="false"/>
          <w:i w:val="false"/>
          <w:iCs w:val="false"/>
          <w:sz w:val="28"/>
          <w:szCs w:val="28"/>
          <w:u w:val="none"/>
          <w:lang w:val="el-GR"/>
          <w:rPrChange w:id="0" w:author="Unknown Author" w:date="2019-04-01T19:45:00Z"/>
        </w:rPr>
        <w:t xml:space="preserve"> μας με την προσωπική σελίδα πρωτίστως της κάθε εταιρίας ή/και τυχόν </w:t>
      </w:r>
      <w:del w:id="167" w:author="Ioulios CIko" w:date="2019-03-25T12:18:30Z">
        <w:r>
          <w:rPr>
            <w:rFonts w:ascii="FreeSans" w:hAnsi="FreeSans"/>
            <w:b w:val="false"/>
            <w:bCs w:val="false"/>
            <w:i w:val="false"/>
            <w:iCs w:val="false"/>
            <w:sz w:val="28"/>
            <w:szCs w:val="28"/>
            <w:u w:val="none"/>
            <w:lang w:val="el-GR"/>
          </w:rPr>
          <w:delText>άλλες πλατφόρμες</w:delText>
        </w:r>
      </w:del>
      <w:ins w:id="168" w:author="Ioulios CIko" w:date="2019-03-25T12:18:31Z">
        <w:r>
          <w:rPr>
            <w:rFonts w:ascii="FreeSans" w:hAnsi="FreeSans"/>
            <w:b w:val="false"/>
            <w:bCs w:val="false"/>
            <w:i w:val="false"/>
            <w:iCs w:val="false"/>
            <w:sz w:val="28"/>
            <w:szCs w:val="28"/>
            <w:u w:val="none"/>
            <w:lang w:val="el-GR"/>
          </w:rPr>
          <w:t>διαφορετικά συστήματα κρατήσεων που μπορεί να χρησιμοποιούν</w:t>
        </w:r>
      </w:ins>
      <w:r>
        <w:rPr>
          <w:rFonts w:ascii="FreeSans" w:hAnsi="FreeSans"/>
          <w:b w:val="false"/>
          <w:bCs w:val="false"/>
          <w:i w:val="false"/>
          <w:iCs w:val="false"/>
          <w:sz w:val="28"/>
          <w:szCs w:val="28"/>
          <w:u w:val="none"/>
          <w:lang w:val="el-GR"/>
          <w:rPrChange w:id="0" w:author="Unknown Author" w:date="2019-04-01T19:45:00Z"/>
        </w:rPr>
        <w:t xml:space="preserve">. Επομένως το βασικό “πρόβλημα” που θα πρέπει να λύσουμε είναι η επικοινωνία-συγχρονισμός των booking systems. Μετά από έρευνα καταλήξαμε στο γεγονός ότι είναι βέλτιστο να </w:t>
      </w:r>
      <w:ins w:id="170" w:author="Ioulios CIko" w:date="2019-03-25T12:20:14Z">
        <w:r>
          <w:rPr>
            <w:rFonts w:ascii="FreeSans" w:hAnsi="FreeSans"/>
            <w:b w:val="false"/>
            <w:bCs w:val="false"/>
            <w:i w:val="false"/>
            <w:iCs w:val="false"/>
            <w:sz w:val="28"/>
            <w:szCs w:val="28"/>
            <w:u w:val="none"/>
            <w:lang w:val="el-GR"/>
          </w:rPr>
          <w:t>χρησιμοποιήσουμε WebSockets για τον συγχρονισμό όλων τον εφαρμογών που χρησιμοποιούν την βάση δεδομένων μας σε πραγματικό χρόνο</w:t>
        </w:r>
      </w:ins>
      <w:del w:id="171" w:author="Ioulios CIko" w:date="2019-03-25T12:21:35Z">
        <w:r>
          <w:rPr>
            <w:rFonts w:ascii="FreeSans" w:hAnsi="FreeSans"/>
            <w:b w:val="false"/>
            <w:bCs w:val="false"/>
            <w:i w:val="false"/>
            <w:iCs w:val="false"/>
            <w:sz w:val="28"/>
            <w:szCs w:val="28"/>
            <w:u w:val="none"/>
            <w:lang w:val="el-GR"/>
          </w:rPr>
          <w:delText xml:space="preserve">εισάγουμε στην εκάστοτε προσωπική σελίδα κάθε εταιρίας το δικό μας </w:delText>
        </w:r>
      </w:del>
      <w:del w:id="172" w:author="Ioulios CIko" w:date="2019-03-25T12:21:35Z">
        <w:r>
          <w:rPr>
            <w:rFonts w:ascii="FreeSans" w:hAnsi="FreeSans"/>
            <w:b/>
            <w:bCs/>
            <w:i w:val="false"/>
            <w:iCs w:val="false"/>
            <w:color w:val="000000"/>
            <w:sz w:val="28"/>
            <w:szCs w:val="28"/>
            <w:u w:val="none"/>
            <w:lang w:val="el-GR"/>
          </w:rPr>
          <w:delText>JS</w:delText>
        </w:r>
      </w:del>
      <w:del w:id="173" w:author="Ioulios CIko" w:date="2019-03-25T12:21:35Z">
        <w:r>
          <w:rPr>
            <w:rFonts w:ascii="FreeSans" w:hAnsi="FreeSans"/>
            <w:b/>
            <w:bCs/>
            <w:i w:val="false"/>
            <w:iCs w:val="false"/>
            <w:color w:val="1B75BC"/>
            <w:sz w:val="28"/>
            <w:szCs w:val="28"/>
            <w:u w:val="none"/>
            <w:lang w:val="el-GR"/>
          </w:rPr>
          <w:delText xml:space="preserve"> </w:delText>
        </w:r>
      </w:del>
      <w:del w:id="174" w:author="Ioulios CIko" w:date="2019-03-25T12:21:35Z">
        <w:r>
          <w:rPr>
            <w:rFonts w:ascii="FreeSans" w:hAnsi="FreeSans"/>
            <w:b/>
            <w:bCs/>
            <w:i w:val="false"/>
            <w:iCs w:val="false"/>
            <w:color w:val="000000"/>
            <w:sz w:val="28"/>
            <w:szCs w:val="28"/>
            <w:u w:val="none"/>
            <w:lang w:val="el-GR"/>
          </w:rPr>
          <w:delText>library</w:delText>
        </w:r>
      </w:del>
      <w:del w:id="175" w:author="Ioulios CIko" w:date="2019-03-25T12:21:35Z">
        <w:r>
          <w:rPr>
            <w:rFonts w:ascii="FreeSans" w:hAnsi="FreeSans"/>
            <w:b w:val="false"/>
            <w:bCs w:val="false"/>
            <w:i w:val="false"/>
            <w:iCs w:val="false"/>
            <w:sz w:val="28"/>
            <w:szCs w:val="28"/>
            <w:u w:val="none"/>
            <w:lang w:val="el-GR"/>
          </w:rPr>
          <w:delText xml:space="preserve"> για το booking calendar</w:delText>
        </w:r>
      </w:del>
      <w:r>
        <w:rPr>
          <w:rFonts w:ascii="FreeSans" w:hAnsi="FreeSans"/>
          <w:b w:val="false"/>
          <w:bCs w:val="false"/>
          <w:i w:val="false"/>
          <w:iCs w:val="false"/>
          <w:sz w:val="28"/>
          <w:szCs w:val="28"/>
          <w:u w:val="none"/>
          <w:lang w:val="el-GR"/>
          <w:rPrChange w:id="0" w:author="Unknown Author" w:date="2019-04-01T19:45:00Z"/>
        </w:rPr>
        <w:t>.</w:t>
      </w:r>
      <w:ins w:id="177" w:author="Ioulios CIko" w:date="2019-03-25T12:31:00Z">
        <w:r>
          <w:rPr>
            <w:rFonts w:ascii="FreeSans" w:hAnsi="FreeSans"/>
            <w:b w:val="false"/>
            <w:bCs w:val="false"/>
            <w:i w:val="false"/>
            <w:iCs w:val="false"/>
            <w:sz w:val="28"/>
            <w:szCs w:val="28"/>
            <w:u w:val="none"/>
            <w:lang w:val="el-GR"/>
          </w:rPr>
          <w:t xml:space="preserve"> </w:t>
        </w:r>
      </w:ins>
      <w:ins w:id="178" w:author="Ioulios CIko" w:date="2019-03-25T12:31:00Z">
        <w:bookmarkStart w:id="0" w:name="tw-target-text"/>
        <w:bookmarkEnd w:id="0"/>
        <w:r>
          <w:rPr>
            <w:rFonts w:ascii="FreeSans" w:hAnsi="FreeSans"/>
            <w:b w:val="false"/>
            <w:bCs w:val="false"/>
            <w:i w:val="false"/>
            <w:iCs w:val="false"/>
            <w:caps w:val="false"/>
            <w:smallCaps w:val="false"/>
            <w:color w:val="000000"/>
            <w:spacing w:val="0"/>
            <w:sz w:val="28"/>
            <w:szCs w:val="28"/>
            <w:u w:val="none"/>
            <w:lang w:val="el-GR"/>
          </w:rPr>
          <w:t>Τα WebSockets παρέχουν μια συνεχή σύνδεση μεταξύ των εφαρμογών μας και του API server που μπορούν να χρησιμοποιήσουν και τα δύο μέρη για να ξεκινήσουν την αποστολή δεδομένων ανά πάσα στιγμή. Οι εφαρμογή δημιουργεί μια σύνδεση με τον server και από εκεί θα λαμβάνει μηνύματα για τυχόν αλλαγές που έγιναν από άλλο σημείο του συστήματος μας.</w:t>
        </w:r>
      </w:ins>
    </w:p>
    <w:p>
      <w:pPr>
        <w:pStyle w:val="Normal"/>
        <w:rPr>
          <w:rFonts w:ascii="FreeSans" w:hAnsi="FreeSans"/>
          <w:b w:val="false"/>
          <w:b w:val="false"/>
          <w:bCs w:val="false"/>
          <w:i w:val="false"/>
          <w:i w:val="false"/>
          <w:iCs w:val="false"/>
          <w:caps w:val="false"/>
          <w:smallCaps w:val="false"/>
          <w:color w:val="000000"/>
          <w:spacing w:val="0"/>
          <w:sz w:val="28"/>
          <w:szCs w:val="28"/>
          <w:u w:val="none"/>
          <w:lang w:val="el-GR"/>
          <w:del w:id="181" w:author="Unknown Author" w:date="2019-03-31T19:09:39Z"/>
        </w:rPr>
      </w:pPr>
      <w:del w:id="180" w:author="Unknown Author" w:date="2019-03-31T19:09:39Z">
        <w:r>
          <w:rPr>
            <w:rFonts w:ascii="FreeSans" w:hAnsi="FreeSans"/>
            <w:b w:val="false"/>
            <w:bCs w:val="false"/>
            <w:i w:val="false"/>
            <w:iCs w:val="false"/>
            <w:caps w:val="false"/>
            <w:smallCaps w:val="false"/>
            <w:color w:val="000000"/>
            <w:spacing w:val="0"/>
            <w:sz w:val="28"/>
            <w:szCs w:val="28"/>
            <w:u w:val="none"/>
            <w:lang w:val="el-GR"/>
          </w:rPr>
        </w:r>
      </w:del>
    </w:p>
    <w:p>
      <w:pPr>
        <w:pStyle w:val="Normal"/>
        <w:rPr>
          <w:rFonts w:ascii="FreeSans" w:hAnsi="FreeSans"/>
          <w:b w:val="false"/>
          <w:b w:val="false"/>
          <w:bCs w:val="false"/>
          <w:i w:val="false"/>
          <w:i w:val="false"/>
          <w:iCs w:val="false"/>
          <w:caps w:val="false"/>
          <w:smallCaps w:val="false"/>
          <w:color w:val="000000"/>
          <w:spacing w:val="0"/>
          <w:sz w:val="28"/>
          <w:szCs w:val="28"/>
          <w:u w:val="none"/>
          <w:lang w:val="el-GR"/>
          <w:del w:id="185" w:author="Unknown Author" w:date="2019-03-31T19:08:00Z"/>
        </w:rPr>
      </w:pPr>
      <w:del w:id="182" w:author="Ioulios CIko" w:date="2019-03-25T12:33:44Z">
        <w:r>
          <w:rPr>
            <w:rFonts w:ascii="FreeSans" w:hAnsi="FreeSans"/>
            <w:b w:val="false"/>
            <w:bCs w:val="false"/>
            <w:i w:val="false"/>
            <w:iCs w:val="false"/>
            <w:caps w:val="false"/>
            <w:smallCaps w:val="false"/>
            <w:color w:val="000000"/>
            <w:spacing w:val="0"/>
            <w:sz w:val="28"/>
            <w:szCs w:val="28"/>
            <w:u w:val="none"/>
            <w:lang w:val="el-GR"/>
          </w:rPr>
          <w:delText xml:space="preserve">Με αυτόν τον τρόπο θα μπορούμε ευκολότερα και επικοινωνέι το </w:delText>
        </w:r>
      </w:del>
      <w:del w:id="183" w:author="Ioulios CIko" w:date="2019-03-25T12:33:44Z">
        <w:r>
          <w:rPr>
            <w:rFonts w:ascii="FreeSans" w:hAnsi="FreeSans"/>
            <w:b/>
            <w:bCs/>
            <w:i w:val="false"/>
            <w:iCs w:val="false"/>
            <w:caps w:val="false"/>
            <w:smallCaps w:val="false"/>
            <w:color w:val="000000"/>
            <w:spacing w:val="0"/>
            <w:sz w:val="28"/>
            <w:szCs w:val="28"/>
            <w:u w:val="none"/>
            <w:lang w:val="el-GR"/>
          </w:rPr>
          <w:delText>API</w:delText>
        </w:r>
      </w:del>
      <w:del w:id="184" w:author="Ioulios CIko" w:date="2019-03-25T12:33:44Z">
        <w:r>
          <w:rPr>
            <w:rFonts w:ascii="FreeSans" w:hAnsi="FreeSans"/>
            <w:b w:val="false"/>
            <w:bCs w:val="false"/>
            <w:i w:val="false"/>
            <w:iCs w:val="false"/>
            <w:caps w:val="false"/>
            <w:smallCaps w:val="false"/>
            <w:color w:val="000000"/>
            <w:spacing w:val="0"/>
            <w:sz w:val="28"/>
            <w:szCs w:val="28"/>
            <w:u w:val="none"/>
            <w:lang w:val="el-GR"/>
          </w:rPr>
          <w:delText xml:space="preserve"> με το</w:delText>
        </w:r>
      </w:del>
    </w:p>
    <w:p>
      <w:pPr>
        <w:pStyle w:val="Normal"/>
        <w:rPr>
          <w:rFonts w:ascii="FreeSans" w:hAnsi="FreeSans"/>
          <w:b w:val="false"/>
          <w:b w:val="false"/>
          <w:bCs w:val="false"/>
          <w:i w:val="false"/>
          <w:i w:val="false"/>
          <w:iCs w:val="false"/>
          <w:caps w:val="false"/>
          <w:smallCaps w:val="false"/>
          <w:color w:val="000000"/>
          <w:spacing w:val="0"/>
          <w:sz w:val="28"/>
          <w:szCs w:val="28"/>
          <w:u w:val="none"/>
          <w:lang w:val="el-GR"/>
          <w:del w:id="191" w:author="Unknown Author" w:date="2019-03-31T19:08:00Z"/>
        </w:rPr>
      </w:pPr>
      <w:del w:id="186" w:author="Ioulios CIko" w:date="2019-03-25T12:33:44Z">
        <w:r>
          <w:rPr>
            <w:rFonts w:ascii="FreeSans" w:hAnsi="FreeSans"/>
            <w:b w:val="false"/>
            <w:bCs w:val="false"/>
            <w:i w:val="false"/>
            <w:iCs w:val="false"/>
            <w:caps w:val="false"/>
            <w:smallCaps w:val="false"/>
            <w:color w:val="000000"/>
            <w:spacing w:val="0"/>
            <w:sz w:val="28"/>
            <w:szCs w:val="28"/>
            <w:u w:val="none"/>
            <w:lang w:val="el-GR"/>
          </w:rPr>
          <w:delText xml:space="preserve">calendar για να κάνουμε </w:delText>
        </w:r>
      </w:del>
      <w:del w:id="187" w:author="Ioulios CIko" w:date="2019-03-25T12:33:44Z">
        <w:r>
          <w:rPr>
            <w:rFonts w:ascii="FreeSans" w:hAnsi="FreeSans"/>
            <w:b/>
            <w:bCs/>
            <w:i w:val="false"/>
            <w:iCs w:val="false"/>
            <w:caps w:val="false"/>
            <w:smallCaps w:val="false"/>
            <w:color w:val="1B75BC"/>
            <w:spacing w:val="0"/>
            <w:sz w:val="28"/>
            <w:szCs w:val="28"/>
            <w:u w:val="none"/>
            <w:lang w:val="el-GR"/>
          </w:rPr>
          <w:delText>POST</w:delText>
        </w:r>
      </w:del>
      <w:del w:id="188" w:author="Ioulios CIko" w:date="2019-03-25T12:33:44Z">
        <w:r>
          <w:rPr>
            <w:rFonts w:ascii="FreeSans" w:hAnsi="FreeSans"/>
            <w:b w:val="false"/>
            <w:bCs w:val="false"/>
            <w:i w:val="false"/>
            <w:iCs w:val="false"/>
            <w:caps w:val="false"/>
            <w:smallCaps w:val="false"/>
            <w:color w:val="000000"/>
            <w:spacing w:val="0"/>
            <w:sz w:val="28"/>
            <w:szCs w:val="28"/>
            <w:u w:val="none"/>
            <w:lang w:val="el-GR"/>
          </w:rPr>
          <w:delText xml:space="preserve"> τις κρατήσεις και </w:delText>
        </w:r>
      </w:del>
      <w:del w:id="189" w:author="Ioulios CIko" w:date="2019-03-25T12:33:44Z">
        <w:r>
          <w:rPr>
            <w:rFonts w:ascii="FreeSans" w:hAnsi="FreeSans"/>
            <w:b/>
            <w:bCs/>
            <w:i w:val="false"/>
            <w:iCs w:val="false"/>
            <w:caps w:val="false"/>
            <w:smallCaps w:val="false"/>
            <w:color w:val="1B75BC"/>
            <w:spacing w:val="0"/>
            <w:sz w:val="28"/>
            <w:szCs w:val="28"/>
            <w:u w:val="none"/>
            <w:lang w:val="el-GR"/>
          </w:rPr>
          <w:delText>fetch</w:delText>
        </w:r>
      </w:del>
      <w:del w:id="190" w:author="Ioulios CIko" w:date="2019-03-25T12:33:44Z">
        <w:r>
          <w:rPr>
            <w:rFonts w:ascii="FreeSans" w:hAnsi="FreeSans"/>
            <w:b w:val="false"/>
            <w:bCs w:val="false"/>
            <w:i w:val="false"/>
            <w:iCs w:val="false"/>
            <w:caps w:val="false"/>
            <w:smallCaps w:val="false"/>
            <w:color w:val="000000"/>
            <w:spacing w:val="0"/>
            <w:sz w:val="28"/>
            <w:szCs w:val="28"/>
            <w:u w:val="none"/>
            <w:lang w:val="el-GR"/>
          </w:rPr>
          <w:delText xml:space="preserve"> τα νεα ενημερωμένα δεδομένα. Ο λόγος επιλογής ενός JS library που θα τρέχει μόνο στο front-end κάθε προσωπικής σελίδας είναι για λόγους συμβατότητας και ευκολίας στην επικοινωνία-συγχρονισμό των τριών calendar που θα απεικονίζουν τις κρατήσεις για κάθε Room(Escaping Platform, Admin Page, Page of each company). Επίσης θα παρέχεται και React component για να ενσωματώνεται σε τέτοιου είδους σελίδες το Booking calendar.</w:delText>
        </w:r>
      </w:del>
    </w:p>
    <w:p>
      <w:pPr>
        <w:pStyle w:val="Normal"/>
        <w:rPr>
          <w:rFonts w:ascii="FreeSans" w:hAnsi="FreeSans"/>
          <w:b w:val="false"/>
          <w:b w:val="false"/>
          <w:bCs w:val="false"/>
          <w:i w:val="false"/>
          <w:i w:val="false"/>
          <w:iCs w:val="false"/>
          <w:caps w:val="false"/>
          <w:smallCaps w:val="false"/>
          <w:color w:val="000000"/>
          <w:spacing w:val="0"/>
          <w:sz w:val="28"/>
          <w:szCs w:val="28"/>
          <w:u w:val="none"/>
          <w:lang w:val="el-GR"/>
          <w:del w:id="193" w:author="Unknown Author" w:date="2019-03-31T19:09:38Z"/>
        </w:rPr>
      </w:pPr>
      <w:del w:id="192" w:author="Unknown Author" w:date="2019-03-31T19:09:38Z">
        <w:r>
          <w:rPr>
            <w:rFonts w:ascii="FreeSans" w:hAnsi="FreeSans"/>
            <w:b w:val="false"/>
            <w:bCs w:val="false"/>
            <w:i w:val="false"/>
            <w:iCs w:val="false"/>
            <w:caps w:val="false"/>
            <w:smallCaps w:val="false"/>
            <w:color w:val="000000"/>
            <w:spacing w:val="0"/>
            <w:sz w:val="28"/>
            <w:szCs w:val="28"/>
            <w:u w:val="none"/>
            <w:lang w:val="el-GR"/>
          </w:rPr>
        </w:r>
      </w:del>
    </w:p>
    <w:p>
      <w:pPr>
        <w:pStyle w:val="Normal"/>
        <w:rPr>
          <w:rFonts w:ascii="FreeSans" w:hAnsi="FreeSans"/>
          <w:b w:val="false"/>
          <w:b w:val="false"/>
          <w:bCs w:val="false"/>
          <w:i w:val="false"/>
          <w:i w:val="false"/>
          <w:iCs w:val="false"/>
          <w:caps w:val="false"/>
          <w:smallCaps w:val="false"/>
          <w:color w:val="000000"/>
          <w:spacing w:val="0"/>
          <w:sz w:val="28"/>
          <w:szCs w:val="28"/>
          <w:u w:val="none"/>
          <w:lang w:val="el-GR"/>
        </w:rPr>
      </w:pPr>
      <w:r>
        <w:rPr>
          <w:rFonts w:ascii="FreeSans" w:hAnsi="FreeSans"/>
          <w:b w:val="false"/>
          <w:bCs w:val="false"/>
          <w:i w:val="false"/>
          <w:iCs w:val="false"/>
          <w:caps w:val="false"/>
          <w:smallCaps w:val="false"/>
          <w:color w:val="000000"/>
          <w:spacing w:val="0"/>
          <w:sz w:val="28"/>
          <w:szCs w:val="28"/>
          <w:u w:val="none"/>
          <w:lang w:val="el-GR"/>
        </w:rPr>
      </w:r>
    </w:p>
    <w:p>
      <w:pPr>
        <w:pStyle w:val="Normal"/>
        <w:numPr>
          <w:ilvl w:val="0"/>
          <w:numId w:val="1"/>
        </w:numPr>
        <w:rPr>
          <w:sz w:val="28"/>
          <w:szCs w:val="28"/>
        </w:rPr>
      </w:pPr>
      <w:r>
        <w:rPr>
          <w:rFonts w:ascii="FreeSans" w:hAnsi="FreeSans"/>
          <w:b w:val="false"/>
          <w:bCs w:val="false"/>
          <w:i w:val="false"/>
          <w:iCs w:val="false"/>
          <w:sz w:val="28"/>
          <w:szCs w:val="28"/>
          <w:u w:val="none"/>
          <w:lang w:val="el-GR"/>
        </w:rPr>
        <w:t>Αναλυτική περιγραφή συγχρονισμού των booking calendars</w:t>
      </w:r>
    </w:p>
    <w:p>
      <w:pPr>
        <w:pStyle w:val="Normal"/>
        <w:rPr>
          <w:rFonts w:ascii="FreeSans" w:hAnsi="FreeSans"/>
          <w:b w:val="false"/>
          <w:b w:val="false"/>
          <w:bCs w:val="false"/>
          <w:i w:val="false"/>
          <w:i w:val="false"/>
          <w:iCs w:val="false"/>
          <w:sz w:val="28"/>
          <w:szCs w:val="28"/>
          <w:u w:val="none"/>
          <w:lang w:val="el-GR"/>
        </w:rPr>
      </w:pPr>
      <w:r>
        <w:rPr>
          <w:rFonts w:ascii="FreeSans" w:hAnsi="FreeSans"/>
          <w:b w:val="false"/>
          <w:bCs w:val="false"/>
          <w:i w:val="false"/>
          <w:iCs w:val="false"/>
          <w:sz w:val="28"/>
          <w:szCs w:val="28"/>
          <w:u w:val="none"/>
          <w:lang w:val="el-GR"/>
        </w:rPr>
      </w:r>
    </w:p>
    <w:p>
      <w:pPr>
        <w:pStyle w:val="Normal"/>
        <w:rPr/>
      </w:pPr>
      <w:r>
        <w:rPr>
          <w:rFonts w:ascii="FreeSans" w:hAnsi="FreeSans"/>
          <w:b w:val="false"/>
          <w:bCs w:val="false"/>
          <w:i w:val="false"/>
          <w:iCs w:val="false"/>
          <w:sz w:val="28"/>
          <w:szCs w:val="28"/>
          <w:u w:val="none"/>
          <w:lang w:val="el-GR"/>
        </w:rPr>
        <w:t xml:space="preserve">Μετά από έρευνα καταλήξαμε στη χρήση </w:t>
      </w:r>
      <w:r>
        <w:rPr>
          <w:rFonts w:ascii="FreeSans" w:hAnsi="FreeSans"/>
          <w:b/>
          <w:bCs/>
          <w:i w:val="false"/>
          <w:iCs w:val="false"/>
          <w:sz w:val="28"/>
          <w:szCs w:val="28"/>
          <w:u w:val="none"/>
          <w:lang w:val="el-GR"/>
          <w:rPrChange w:id="0" w:author="Unknown Author" w:date="2019-03-25T15:27:30Z"/>
        </w:rPr>
        <w:t>Socket.IO</w:t>
      </w:r>
      <w:ins w:id="195" w:author="Ioulios CIko" w:date="2019-03-25T12:39:33Z">
        <w:r>
          <w:rPr>
            <w:rFonts w:ascii="FreeSans" w:hAnsi="FreeSans"/>
            <w:b w:val="false"/>
            <w:bCs w:val="false"/>
            <w:i w:val="false"/>
            <w:iCs w:val="false"/>
            <w:sz w:val="28"/>
            <w:szCs w:val="28"/>
            <w:u w:val="none"/>
            <w:lang w:val="el-GR"/>
          </w:rPr>
          <w:t>, ένα JS</w:t>
        </w:r>
      </w:ins>
      <w:del w:id="196" w:author="Ioulios CIko" w:date="2019-03-25T12:40:11Z">
        <w:r>
          <w:rPr>
            <w:rFonts w:ascii="FreeSans" w:hAnsi="FreeSans"/>
            <w:b w:val="false"/>
            <w:bCs w:val="false"/>
            <w:i w:val="false"/>
            <w:iCs w:val="false"/>
            <w:sz w:val="28"/>
            <w:szCs w:val="28"/>
            <w:u w:val="none"/>
            <w:lang w:val="el-GR"/>
          </w:rPr>
          <w:delText xml:space="preserve"> </w:delText>
        </w:r>
      </w:del>
      <w:del w:id="197" w:author="Ioulios CIko" w:date="2019-03-25T12:39:51Z">
        <w:r>
          <w:rPr>
            <w:rFonts w:ascii="FreeSans" w:hAnsi="FreeSans"/>
            <w:b w:val="false"/>
            <w:bCs w:val="false"/>
            <w:i w:val="false"/>
            <w:iCs w:val="false"/>
            <w:sz w:val="28"/>
            <w:szCs w:val="28"/>
            <w:u w:val="none"/>
            <w:lang w:val="el-GR"/>
          </w:rPr>
          <w:delText xml:space="preserve"> που αποτελεί nodeJs</w:delText>
        </w:r>
      </w:del>
      <w:r>
        <w:rPr>
          <w:rFonts w:ascii="FreeSans" w:hAnsi="FreeSans"/>
          <w:b w:val="false"/>
          <w:bCs w:val="false"/>
          <w:i w:val="false"/>
          <w:iCs w:val="false"/>
          <w:sz w:val="28"/>
          <w:szCs w:val="28"/>
          <w:u w:val="none"/>
          <w:lang w:val="el-GR"/>
        </w:rPr>
        <w:t xml:space="preserve"> library το οποίο επιτρέπει</w:t>
      </w:r>
      <w:del w:id="198" w:author="Ioulios CIko" w:date="2019-03-25T12:40:23Z">
        <w:r>
          <w:rPr>
            <w:rFonts w:ascii="FreeSans" w:hAnsi="FreeSans"/>
            <w:b w:val="false"/>
            <w:bCs w:val="false"/>
            <w:i w:val="false"/>
            <w:iCs w:val="false"/>
            <w:sz w:val="28"/>
            <w:szCs w:val="28"/>
            <w:u w:val="none"/>
            <w:lang w:val="el-GR"/>
          </w:rPr>
          <w:delText xml:space="preserve"> την real-time</w:delText>
        </w:r>
      </w:del>
      <w:r>
        <w:rPr>
          <w:rFonts w:ascii="FreeSans" w:hAnsi="FreeSans"/>
          <w:b w:val="false"/>
          <w:bCs w:val="false"/>
          <w:i w:val="false"/>
          <w:iCs w:val="false"/>
          <w:sz w:val="28"/>
          <w:szCs w:val="28"/>
          <w:u w:val="none"/>
          <w:lang w:val="el-GR"/>
        </w:rPr>
        <w:t xml:space="preserve"> αμφίδρομη επικοινωνία</w:t>
      </w:r>
      <w:ins w:id="199" w:author="Ioulios CIko" w:date="2019-03-25T12:40:26Z">
        <w:r>
          <w:rPr>
            <w:rFonts w:ascii="FreeSans" w:hAnsi="FreeSans"/>
            <w:b w:val="false"/>
            <w:bCs w:val="false"/>
            <w:i w:val="false"/>
            <w:iCs w:val="false"/>
            <w:sz w:val="28"/>
            <w:szCs w:val="28"/>
            <w:u w:val="none"/>
            <w:lang w:val="el-GR"/>
          </w:rPr>
          <w:t xml:space="preserve"> σε πραγματικό χρόνο</w:t>
        </w:r>
      </w:ins>
      <w:r>
        <w:rPr>
          <w:rFonts w:ascii="FreeSans" w:hAnsi="FreeSans"/>
          <w:b w:val="false"/>
          <w:bCs w:val="false"/>
          <w:i w:val="false"/>
          <w:iCs w:val="false"/>
          <w:sz w:val="28"/>
          <w:szCs w:val="28"/>
          <w:u w:val="none"/>
          <w:lang w:val="el-GR"/>
        </w:rPr>
        <w:t>. Για την χρήση αυτού πρέπει να εγκαταστήσουμε 2 packages:</w:t>
      </w:r>
    </w:p>
    <w:p>
      <w:pPr>
        <w:pStyle w:val="Normal"/>
        <w:numPr>
          <w:ilvl w:val="0"/>
          <w:numId w:val="2"/>
        </w:numPr>
        <w:rPr>
          <w:sz w:val="28"/>
          <w:szCs w:val="28"/>
        </w:rPr>
      </w:pPr>
      <w:r>
        <w:rPr>
          <w:rFonts w:ascii="FreeSans" w:hAnsi="FreeSans"/>
          <w:b/>
          <w:bCs/>
          <w:i w:val="false"/>
          <w:iCs w:val="false"/>
          <w:sz w:val="28"/>
          <w:szCs w:val="28"/>
          <w:u w:val="none"/>
          <w:lang w:val="el-GR"/>
        </w:rPr>
        <w:t>socket.io</w:t>
      </w:r>
      <w:r>
        <w:rPr>
          <w:rFonts w:ascii="FreeSans" w:hAnsi="FreeSans"/>
          <w:b w:val="false"/>
          <w:bCs w:val="false"/>
          <w:i w:val="false"/>
          <w:iCs w:val="false"/>
          <w:sz w:val="28"/>
          <w:szCs w:val="28"/>
          <w:u w:val="none"/>
          <w:lang w:val="el-GR"/>
        </w:rPr>
        <w:t>, το οποίο είναι το websocket server που θα ενημερώνει τους clients για τα νέα δεδομένα.</w:t>
      </w:r>
    </w:p>
    <w:p>
      <w:pPr>
        <w:pStyle w:val="Normal"/>
        <w:numPr>
          <w:ilvl w:val="0"/>
          <w:numId w:val="2"/>
        </w:numPr>
        <w:rPr>
          <w:sz w:val="28"/>
          <w:szCs w:val="28"/>
        </w:rPr>
      </w:pPr>
      <w:r>
        <w:rPr>
          <w:rFonts w:ascii="FreeSans" w:hAnsi="FreeSans"/>
          <w:b/>
          <w:bCs/>
          <w:i w:val="false"/>
          <w:iCs w:val="false"/>
          <w:sz w:val="28"/>
          <w:szCs w:val="28"/>
          <w:u w:val="none"/>
          <w:lang w:val="el-GR"/>
        </w:rPr>
        <w:t>socket.io-client</w:t>
      </w:r>
      <w:r>
        <w:rPr>
          <w:rFonts w:ascii="FreeSans" w:hAnsi="FreeSans"/>
          <w:b w:val="false"/>
          <w:bCs w:val="false"/>
          <w:i w:val="false"/>
          <w:iCs w:val="false"/>
          <w:sz w:val="28"/>
          <w:szCs w:val="28"/>
          <w:u w:val="none"/>
          <w:lang w:val="el-GR"/>
        </w:rPr>
        <w:t>, με το οποίο οι clients θα “</w:t>
      </w:r>
      <w:r>
        <w:rPr>
          <w:rFonts w:ascii="FreeSans" w:hAnsi="FreeSans"/>
          <w:b w:val="false"/>
          <w:bCs w:val="false"/>
          <w:i w:val="false"/>
          <w:iCs w:val="false"/>
          <w:sz w:val="28"/>
          <w:szCs w:val="28"/>
          <w:u w:val="none"/>
          <w:lang w:val="el-GR"/>
          <w:rPrChange w:id="0" w:author="Unknown Author" w:date="2019-03-25T15:23:31Z"/>
        </w:rPr>
        <w:t>ακούνε</w:t>
      </w:r>
      <w:r>
        <w:rPr>
          <w:rFonts w:ascii="FreeSans" w:hAnsi="FreeSans"/>
          <w:b w:val="false"/>
          <w:bCs w:val="false"/>
          <w:i w:val="false"/>
          <w:iCs w:val="false"/>
          <w:sz w:val="28"/>
          <w:szCs w:val="28"/>
          <w:u w:val="none"/>
          <w:lang w:val="el-GR"/>
        </w:rPr>
        <w:t>”</w:t>
      </w:r>
      <w:ins w:id="201" w:author="Unknown Author" w:date="2019-03-25T15:23:21Z">
        <w:r>
          <w:rPr>
            <w:rFonts w:ascii="FreeSans" w:hAnsi="FreeSans"/>
            <w:b w:val="false"/>
            <w:bCs w:val="false"/>
            <w:i w:val="false"/>
            <w:iCs w:val="false"/>
            <w:sz w:val="28"/>
            <w:szCs w:val="28"/>
            <w:u w:val="none"/>
            <w:lang w:val="el-GR"/>
          </w:rPr>
          <w:t>(listening)</w:t>
        </w:r>
      </w:ins>
      <w:r>
        <w:rPr>
          <w:rFonts w:ascii="FreeSans" w:hAnsi="FreeSans"/>
          <w:b w:val="false"/>
          <w:bCs w:val="false"/>
          <w:i w:val="false"/>
          <w:iCs w:val="false"/>
          <w:sz w:val="28"/>
          <w:szCs w:val="28"/>
          <w:u w:val="none"/>
          <w:lang w:val="el-GR"/>
        </w:rPr>
        <w:t xml:space="preserve"> για data update events.</w:t>
      </w:r>
    </w:p>
    <w:p>
      <w:pPr>
        <w:pStyle w:val="Normal"/>
        <w:rPr>
          <w:rFonts w:ascii="FreeSans" w:hAnsi="FreeSans"/>
          <w:b w:val="false"/>
          <w:b w:val="false"/>
          <w:bCs w:val="false"/>
          <w:i w:val="false"/>
          <w:i w:val="false"/>
          <w:iCs w:val="false"/>
          <w:sz w:val="28"/>
          <w:szCs w:val="28"/>
          <w:u w:val="none"/>
          <w:lang w:val="el-GR"/>
        </w:rPr>
      </w:pPr>
      <w:r>
        <w:rPr>
          <w:rFonts w:ascii="FreeSans" w:hAnsi="FreeSans"/>
          <w:b w:val="false"/>
          <w:bCs w:val="false"/>
          <w:i w:val="false"/>
          <w:iCs w:val="false"/>
          <w:sz w:val="28"/>
          <w:szCs w:val="28"/>
          <w:u w:val="none"/>
          <w:lang w:val="el-GR"/>
        </w:rPr>
      </w:r>
    </w:p>
    <w:p>
      <w:pPr>
        <w:pStyle w:val="Normal"/>
        <w:rPr/>
      </w:pPr>
      <w:ins w:id="202" w:author="Unknown Author" w:date="2019-03-25T15:27:41Z">
        <w:r>
          <w:rPr>
            <w:rFonts w:ascii="FreeSans" w:hAnsi="FreeSans"/>
            <w:b w:val="false"/>
            <w:bCs w:val="false"/>
            <w:i w:val="false"/>
            <w:iCs w:val="false"/>
            <w:sz w:val="28"/>
            <w:szCs w:val="28"/>
            <w:u w:val="none"/>
            <w:lang w:val="el-GR"/>
          </w:rPr>
          <w:tab/>
        </w:r>
      </w:ins>
      <w:r>
        <w:rPr>
          <w:rFonts w:ascii="FreeSans" w:hAnsi="FreeSans"/>
          <w:b w:val="false"/>
          <w:bCs w:val="false"/>
          <w:i w:val="false"/>
          <w:iCs w:val="false"/>
          <w:sz w:val="28"/>
          <w:szCs w:val="28"/>
          <w:u w:val="none"/>
          <w:lang w:val="el-GR"/>
        </w:rPr>
        <w:t xml:space="preserve">Πιο συγκεκριμένα, κάθε φορά που θα γίνεται κάποιο επιτυχημένο </w:t>
      </w:r>
      <w:r>
        <w:rPr>
          <w:rFonts w:ascii="FreeSans" w:hAnsi="FreeSans"/>
          <w:b/>
          <w:bCs/>
          <w:i w:val="false"/>
          <w:iCs w:val="false"/>
          <w:sz w:val="28"/>
          <w:szCs w:val="28"/>
          <w:u w:val="none"/>
          <w:lang w:val="el-GR"/>
        </w:rPr>
        <w:t>booking</w:t>
      </w:r>
      <w:r>
        <w:rPr>
          <w:rFonts w:ascii="FreeSans" w:hAnsi="FreeSans"/>
          <w:b w:val="false"/>
          <w:bCs w:val="false"/>
          <w:i w:val="false"/>
          <w:iCs w:val="false"/>
          <w:sz w:val="28"/>
          <w:szCs w:val="28"/>
          <w:u w:val="none"/>
          <w:lang w:val="el-GR"/>
        </w:rPr>
        <w:t xml:space="preserve"> </w:t>
      </w:r>
      <w:del w:id="203" w:author="Ioulios CIko" w:date="2019-03-25T12:41:38Z">
        <w:r>
          <w:rPr>
            <w:rFonts w:ascii="FreeSans" w:hAnsi="FreeSans"/>
            <w:b/>
            <w:bCs/>
            <w:i w:val="false"/>
            <w:iCs w:val="false"/>
            <w:sz w:val="28"/>
            <w:szCs w:val="28"/>
            <w:u w:val="none"/>
            <w:lang w:val="el-GR"/>
          </w:rPr>
          <w:delText>POST</w:delText>
        </w:r>
      </w:del>
      <w:del w:id="204" w:author="Ioulios CIko" w:date="2019-03-25T12:41:38Z">
        <w:r>
          <w:rPr>
            <w:rFonts w:ascii="FreeSans" w:hAnsi="FreeSans"/>
            <w:b w:val="false"/>
            <w:bCs w:val="false"/>
            <w:i w:val="false"/>
            <w:iCs w:val="false"/>
            <w:sz w:val="28"/>
            <w:szCs w:val="28"/>
            <w:u w:val="none"/>
            <w:lang w:val="el-GR"/>
          </w:rPr>
          <w:delText xml:space="preserve"> </w:delText>
        </w:r>
      </w:del>
      <w:r>
        <w:rPr>
          <w:rFonts w:ascii="FreeSans" w:hAnsi="FreeSans"/>
          <w:b w:val="false"/>
          <w:bCs w:val="false"/>
          <w:i w:val="false"/>
          <w:iCs w:val="false"/>
          <w:sz w:val="28"/>
          <w:szCs w:val="28"/>
          <w:u w:val="none"/>
          <w:lang w:val="el-GR"/>
        </w:rPr>
        <w:t xml:space="preserve">(είτε </w:t>
      </w:r>
      <w:ins w:id="205" w:author="Ioulios CIko" w:date="2019-03-25T12:41:57Z">
        <w:r>
          <w:rPr>
            <w:rFonts w:ascii="FreeSans" w:hAnsi="FreeSans"/>
            <w:b w:val="false"/>
            <w:bCs w:val="false"/>
            <w:i w:val="false"/>
            <w:iCs w:val="false"/>
            <w:sz w:val="28"/>
            <w:szCs w:val="28"/>
            <w:u w:val="none"/>
            <w:lang w:val="el-GR"/>
          </w:rPr>
          <w:t>από</w:t>
        </w:r>
      </w:ins>
      <w:del w:id="206" w:author="Ioulios CIko" w:date="2019-03-25T12:41:57Z">
        <w:r>
          <w:rPr>
            <w:rFonts w:ascii="FreeSans" w:hAnsi="FreeSans"/>
            <w:b w:val="false"/>
            <w:bCs w:val="false"/>
            <w:i w:val="false"/>
            <w:iCs w:val="false"/>
            <w:sz w:val="28"/>
            <w:szCs w:val="28"/>
            <w:u w:val="none"/>
            <w:lang w:val="el-GR"/>
          </w:rPr>
          <w:delText>απο</w:delText>
        </w:r>
      </w:del>
      <w:r>
        <w:rPr>
          <w:rFonts w:ascii="FreeSans" w:hAnsi="FreeSans"/>
          <w:b w:val="false"/>
          <w:bCs w:val="false"/>
          <w:i w:val="false"/>
          <w:iCs w:val="false"/>
          <w:sz w:val="28"/>
          <w:szCs w:val="28"/>
          <w:u w:val="none"/>
          <w:lang w:val="el-GR"/>
        </w:rPr>
        <w:t xml:space="preserve"> την </w:t>
      </w:r>
      <w:del w:id="207" w:author="Ioulios CIko" w:date="2019-03-25T12:42:25Z">
        <w:r>
          <w:rPr>
            <w:rFonts w:ascii="FreeSans" w:hAnsi="FreeSans"/>
            <w:b w:val="false"/>
            <w:bCs w:val="false"/>
            <w:i w:val="false"/>
            <w:iCs w:val="false"/>
            <w:sz w:val="28"/>
            <w:szCs w:val="28"/>
            <w:u w:val="none"/>
            <w:lang w:val="el-GR"/>
          </w:rPr>
          <w:delText>πλατφόρμα</w:delText>
        </w:r>
      </w:del>
      <w:ins w:id="208" w:author="Ioulios CIko" w:date="2019-03-25T12:42:25Z">
        <w:r>
          <w:rPr>
            <w:rFonts w:ascii="FreeSans" w:hAnsi="FreeSans"/>
            <w:b w:val="false"/>
            <w:bCs w:val="false"/>
            <w:i w:val="false"/>
            <w:iCs w:val="false"/>
            <w:sz w:val="28"/>
            <w:szCs w:val="28"/>
            <w:u w:val="none"/>
            <w:lang w:val="el-GR"/>
          </w:rPr>
          <w:t>εφαρμογή κρατ</w:t>
        </w:r>
      </w:ins>
      <w:del w:id="209" w:author="Unknown Author" w:date="2019-03-25T13:35:10Z">
        <w:r>
          <w:rPr>
            <w:rFonts w:ascii="FreeSans" w:hAnsi="FreeSans"/>
            <w:b w:val="false"/>
            <w:bCs w:val="false"/>
            <w:i w:val="false"/>
            <w:iCs w:val="false"/>
            <w:sz w:val="28"/>
            <w:szCs w:val="28"/>
            <w:u w:val="none"/>
            <w:lang w:val="el-GR"/>
          </w:rPr>
          <w:delText>ί</w:delText>
        </w:r>
      </w:del>
      <w:ins w:id="210" w:author="Unknown Author" w:date="2019-03-25T13:35:16Z">
        <w:r>
          <w:rPr>
            <w:rFonts w:ascii="FreeSans" w:hAnsi="FreeSans"/>
            <w:b w:val="false"/>
            <w:bCs w:val="false"/>
            <w:i w:val="false"/>
            <w:iCs w:val="false"/>
            <w:sz w:val="28"/>
            <w:szCs w:val="28"/>
            <w:u w:val="none"/>
            <w:lang w:val="el-GR"/>
          </w:rPr>
          <w:t>ή</w:t>
        </w:r>
      </w:ins>
      <w:ins w:id="211" w:author="Ioulios CIko" w:date="2019-03-25T12:42:25Z">
        <w:r>
          <w:rPr>
            <w:rFonts w:ascii="FreeSans" w:hAnsi="FreeSans"/>
            <w:b w:val="false"/>
            <w:bCs w:val="false"/>
            <w:i w:val="false"/>
            <w:iCs w:val="false"/>
            <w:sz w:val="28"/>
            <w:szCs w:val="28"/>
            <w:u w:val="none"/>
            <w:lang w:val="el-GR"/>
          </w:rPr>
          <w:t>σεων</w:t>
        </w:r>
      </w:ins>
      <w:r>
        <w:rPr>
          <w:rFonts w:ascii="FreeSans" w:hAnsi="FreeSans"/>
          <w:b w:val="false"/>
          <w:bCs w:val="false"/>
          <w:i w:val="false"/>
          <w:iCs w:val="false"/>
          <w:sz w:val="28"/>
          <w:szCs w:val="28"/>
          <w:u w:val="none"/>
          <w:lang w:val="el-GR"/>
        </w:rPr>
        <w:t xml:space="preserve"> είτε απ</w:t>
      </w:r>
      <w:ins w:id="212" w:author="Ioulios CIko" w:date="2019-03-25T12:42:41Z">
        <w:r>
          <w:rPr>
            <w:rFonts w:ascii="FreeSans" w:hAnsi="FreeSans"/>
            <w:b w:val="false"/>
            <w:bCs w:val="false"/>
            <w:i w:val="false"/>
            <w:iCs w:val="false"/>
            <w:sz w:val="28"/>
            <w:szCs w:val="28"/>
            <w:u w:val="none"/>
            <w:lang w:val="el-GR"/>
          </w:rPr>
          <w:t>ό</w:t>
        </w:r>
      </w:ins>
      <w:del w:id="213" w:author="Ioulios CIko" w:date="2019-03-25T12:42:40Z">
        <w:r>
          <w:rPr>
            <w:rFonts w:ascii="FreeSans" w:hAnsi="FreeSans"/>
            <w:b w:val="false"/>
            <w:bCs w:val="false"/>
            <w:i w:val="false"/>
            <w:iCs w:val="false"/>
            <w:sz w:val="28"/>
            <w:szCs w:val="28"/>
            <w:u w:val="none"/>
            <w:lang w:val="el-GR"/>
          </w:rPr>
          <w:delText>ο</w:delText>
        </w:r>
      </w:del>
      <w:r>
        <w:rPr>
          <w:rFonts w:ascii="FreeSans" w:hAnsi="FreeSans"/>
          <w:b w:val="false"/>
          <w:bCs w:val="false"/>
          <w:i w:val="false"/>
          <w:iCs w:val="false"/>
          <w:sz w:val="28"/>
          <w:szCs w:val="28"/>
          <w:u w:val="none"/>
          <w:lang w:val="el-GR"/>
        </w:rPr>
        <w:t xml:space="preserve"> την προσωπική σελίδα της εταιρίας είτε από τ</w:t>
      </w:r>
      <w:ins w:id="214" w:author="Ioulios CIko" w:date="2019-03-25T12:48:25Z">
        <w:r>
          <w:rPr>
            <w:rFonts w:ascii="FreeSans" w:hAnsi="FreeSans"/>
            <w:b w:val="false"/>
            <w:bCs w:val="false"/>
            <w:i w:val="false"/>
            <w:iCs w:val="false"/>
            <w:sz w:val="28"/>
            <w:szCs w:val="28"/>
            <w:u w:val="none"/>
            <w:lang w:val="el-GR"/>
          </w:rPr>
          <w:t>ην εφαρμογή διαχειρ</w:t>
        </w:r>
      </w:ins>
      <w:del w:id="215" w:author="Unknown Author" w:date="2019-03-25T13:35:29Z">
        <w:r>
          <w:rPr>
            <w:rFonts w:ascii="FreeSans" w:hAnsi="FreeSans"/>
            <w:b w:val="false"/>
            <w:bCs w:val="false"/>
            <w:i w:val="false"/>
            <w:iCs w:val="false"/>
            <w:sz w:val="28"/>
            <w:szCs w:val="28"/>
            <w:u w:val="none"/>
            <w:lang w:val="el-GR"/>
          </w:rPr>
          <w:delText>η</w:delText>
        </w:r>
      </w:del>
      <w:ins w:id="216" w:author="Unknown Author" w:date="2019-03-25T13:35:30Z">
        <w:r>
          <w:rPr>
            <w:rFonts w:ascii="FreeSans" w:hAnsi="FreeSans"/>
            <w:b w:val="false"/>
            <w:bCs w:val="false"/>
            <w:i w:val="false"/>
            <w:iCs w:val="false"/>
            <w:sz w:val="28"/>
            <w:szCs w:val="28"/>
            <w:u w:val="none"/>
            <w:lang w:val="el-GR"/>
          </w:rPr>
          <w:t>ι</w:t>
        </w:r>
      </w:ins>
      <w:ins w:id="217" w:author="Ioulios CIko" w:date="2019-03-25T12:48:25Z">
        <w:r>
          <w:rPr>
            <w:rFonts w:ascii="FreeSans" w:hAnsi="FreeSans"/>
            <w:b w:val="false"/>
            <w:bCs w:val="false"/>
            <w:i w:val="false"/>
            <w:iCs w:val="false"/>
            <w:sz w:val="28"/>
            <w:szCs w:val="28"/>
            <w:u w:val="none"/>
            <w:lang w:val="el-GR"/>
          </w:rPr>
          <w:t>στή</w:t>
        </w:r>
      </w:ins>
      <w:del w:id="218" w:author="Ioulios CIko" w:date="2019-03-25T12:48:21Z">
        <w:r>
          <w:rPr>
            <w:rFonts w:ascii="FreeSans" w:hAnsi="FreeSans"/>
            <w:b w:val="false"/>
            <w:bCs w:val="false"/>
            <w:i w:val="false"/>
            <w:iCs w:val="false"/>
            <w:sz w:val="28"/>
            <w:szCs w:val="28"/>
            <w:u w:val="none"/>
            <w:lang w:val="el-GR"/>
          </w:rPr>
          <w:delText>ο</w:delText>
        </w:r>
      </w:del>
      <w:r>
        <w:rPr>
          <w:rFonts w:ascii="FreeSans" w:hAnsi="FreeSans"/>
          <w:b w:val="false"/>
          <w:bCs w:val="false"/>
          <w:i w:val="false"/>
          <w:iCs w:val="false"/>
          <w:sz w:val="28"/>
          <w:szCs w:val="28"/>
          <w:u w:val="none"/>
          <w:lang w:val="el-GR"/>
        </w:rPr>
        <w:t xml:space="preserve"> </w:t>
      </w:r>
      <w:del w:id="219" w:author="Ioulios CIko" w:date="2019-03-25T12:48:57Z">
        <w:r>
          <w:rPr>
            <w:rFonts w:ascii="FreeSans" w:hAnsi="FreeSans"/>
            <w:b w:val="false"/>
            <w:bCs w:val="false"/>
            <w:i w:val="false"/>
            <w:iCs w:val="false"/>
            <w:sz w:val="28"/>
            <w:szCs w:val="28"/>
            <w:u w:val="none"/>
            <w:lang w:val="el-GR"/>
          </w:rPr>
          <w:delText>Admin Page</w:delText>
        </w:r>
      </w:del>
      <w:r>
        <w:rPr>
          <w:rFonts w:ascii="FreeSans" w:hAnsi="FreeSans"/>
          <w:b w:val="false"/>
          <w:bCs w:val="false"/>
          <w:i w:val="false"/>
          <w:iCs w:val="false"/>
          <w:sz w:val="28"/>
          <w:szCs w:val="28"/>
          <w:u w:val="none"/>
          <w:lang w:val="el-GR"/>
        </w:rPr>
        <w:t xml:space="preserve">) θα </w:t>
      </w:r>
      <w:del w:id="220" w:author="Ioulios CIko" w:date="2019-03-25T12:42:47Z">
        <w:r>
          <w:rPr>
            <w:rFonts w:ascii="FreeSans" w:hAnsi="FreeSans"/>
            <w:b w:val="false"/>
            <w:bCs w:val="false"/>
            <w:i w:val="false"/>
            <w:iCs w:val="false"/>
            <w:sz w:val="28"/>
            <w:szCs w:val="28"/>
            <w:u w:val="none"/>
            <w:lang w:val="el-GR"/>
          </w:rPr>
          <w:delText>αποστέλεται</w:delText>
        </w:r>
      </w:del>
      <w:del w:id="221" w:author="Ioulios CIko" w:date="2019-03-25T12:49:39Z">
        <w:r>
          <w:rPr>
            <w:rFonts w:ascii="FreeSans" w:hAnsi="FreeSans"/>
            <w:b w:val="false"/>
            <w:bCs w:val="false"/>
            <w:i w:val="false"/>
            <w:iCs w:val="false"/>
            <w:sz w:val="28"/>
            <w:szCs w:val="28"/>
            <w:u w:val="none"/>
            <w:lang w:val="el-GR"/>
          </w:rPr>
          <w:delText xml:space="preserve"> από τα Services ένα </w:delText>
        </w:r>
      </w:del>
      <w:del w:id="222" w:author="Ioulios CIko" w:date="2019-03-25T12:49:39Z">
        <w:r>
          <w:rPr>
            <w:rFonts w:ascii="FreeSans" w:hAnsi="FreeSans"/>
            <w:b/>
            <w:bCs/>
            <w:i w:val="false"/>
            <w:iCs w:val="false"/>
            <w:sz w:val="28"/>
            <w:szCs w:val="28"/>
            <w:u w:val="none"/>
            <w:lang w:val="el-GR"/>
          </w:rPr>
          <w:delText>DATA_CHANGED</w:delText>
        </w:r>
      </w:del>
      <w:del w:id="223" w:author="Ioulios CIko" w:date="2019-03-25T12:49:39Z">
        <w:r>
          <w:rPr>
            <w:rFonts w:ascii="FreeSans" w:hAnsi="FreeSans"/>
            <w:b w:val="false"/>
            <w:bCs w:val="false"/>
            <w:i w:val="false"/>
            <w:iCs w:val="false"/>
            <w:sz w:val="28"/>
            <w:szCs w:val="28"/>
            <w:u w:val="none"/>
            <w:lang w:val="el-GR"/>
          </w:rPr>
          <w:delText xml:space="preserve"> στο</w:delText>
        </w:r>
      </w:del>
      <w:ins w:id="224" w:author="Ioulios CIko" w:date="2019-03-25T12:49:44Z">
        <w:r>
          <w:rPr>
            <w:rFonts w:ascii="FreeSans" w:hAnsi="FreeSans"/>
            <w:b w:val="false"/>
            <w:bCs w:val="false"/>
            <w:i w:val="false"/>
            <w:iCs w:val="false"/>
            <w:sz w:val="28"/>
            <w:szCs w:val="28"/>
            <w:u w:val="none"/>
            <w:lang w:val="el-GR"/>
          </w:rPr>
          <w:t xml:space="preserve">ενεργοποιείτε </w:t>
        </w:r>
      </w:ins>
      <w:r>
        <w:rPr>
          <w:rFonts w:ascii="FreeSans" w:hAnsi="FreeSans"/>
          <w:b w:val="false"/>
          <w:bCs w:val="false"/>
          <w:i w:val="false"/>
          <w:iCs w:val="false"/>
          <w:sz w:val="28"/>
          <w:szCs w:val="28"/>
          <w:u w:val="none"/>
          <w:lang w:val="el-GR"/>
        </w:rPr>
        <w:t xml:space="preserve"> </w:t>
      </w:r>
      <w:ins w:id="225" w:author="Ioulios CIko" w:date="2019-03-25T12:49:59Z">
        <w:r>
          <w:rPr>
            <w:rFonts w:ascii="FreeSans" w:hAnsi="FreeSans"/>
            <w:b w:val="false"/>
            <w:bCs w:val="false"/>
            <w:i w:val="false"/>
            <w:iCs w:val="false"/>
            <w:sz w:val="28"/>
            <w:szCs w:val="28"/>
            <w:u w:val="none"/>
            <w:lang w:val="el-GR"/>
          </w:rPr>
          <w:t xml:space="preserve">ο </w:t>
        </w:r>
      </w:ins>
      <w:r>
        <w:rPr>
          <w:rFonts w:ascii="FreeSans" w:hAnsi="FreeSans"/>
          <w:b w:val="false"/>
          <w:bCs w:val="false"/>
          <w:i w:val="false"/>
          <w:iCs w:val="false"/>
          <w:sz w:val="28"/>
          <w:szCs w:val="28"/>
          <w:u w:val="none"/>
          <w:lang w:val="el-GR"/>
        </w:rPr>
        <w:t xml:space="preserve">Socket.IO Server </w:t>
      </w:r>
      <w:del w:id="226" w:author="Ioulios CIko" w:date="2019-03-25T12:50:06Z">
        <w:r>
          <w:rPr>
            <w:rFonts w:ascii="FreeSans" w:hAnsi="FreeSans"/>
            <w:b w:val="false"/>
            <w:bCs w:val="false"/>
            <w:i w:val="false"/>
            <w:iCs w:val="false"/>
            <w:sz w:val="28"/>
            <w:szCs w:val="28"/>
            <w:u w:val="none"/>
            <w:lang w:val="el-GR"/>
          </w:rPr>
          <w:delText>το</w:delText>
        </w:r>
      </w:del>
      <w:ins w:id="227" w:author="Unknown Author" w:date="2019-03-25T15:18:35Z">
        <w:r>
          <w:rPr>
            <w:rFonts w:ascii="FreeSans" w:hAnsi="FreeSans"/>
            <w:b w:val="false"/>
            <w:bCs w:val="false"/>
            <w:i w:val="false"/>
            <w:iCs w:val="false"/>
            <w:sz w:val="28"/>
            <w:szCs w:val="28"/>
            <w:u w:val="none"/>
            <w:lang w:val="el-GR"/>
          </w:rPr>
          <w:t>τ</w:t>
        </w:r>
      </w:ins>
      <w:ins w:id="228" w:author="Ioulios CIko" w:date="2019-03-25T12:50:06Z">
        <w:r>
          <w:rPr>
            <w:rFonts w:ascii="FreeSans" w:hAnsi="FreeSans"/>
            <w:b w:val="false"/>
            <w:bCs w:val="false"/>
            <w:i w:val="false"/>
            <w:iCs w:val="false"/>
            <w:sz w:val="28"/>
            <w:szCs w:val="28"/>
            <w:u w:val="none"/>
            <w:lang w:val="el-GR"/>
          </w:rPr>
          <w:t>ο</w:t>
        </w:r>
      </w:ins>
      <w:r>
        <w:rPr>
          <w:rFonts w:ascii="FreeSans" w:hAnsi="FreeSans"/>
          <w:b w:val="false"/>
          <w:bCs w:val="false"/>
          <w:i w:val="false"/>
          <w:iCs w:val="false"/>
          <w:sz w:val="28"/>
          <w:szCs w:val="28"/>
          <w:u w:val="none"/>
          <w:lang w:val="el-GR"/>
        </w:rPr>
        <w:t xml:space="preserve"> οποίο</w:t>
      </w:r>
      <w:del w:id="229" w:author="Unknown Author" w:date="2019-03-25T15:18:39Z">
        <w:r>
          <w:rPr>
            <w:rFonts w:ascii="FreeSans" w:hAnsi="FreeSans"/>
            <w:b w:val="false"/>
            <w:bCs w:val="false"/>
            <w:i w:val="false"/>
            <w:iCs w:val="false"/>
            <w:sz w:val="28"/>
            <w:szCs w:val="28"/>
            <w:u w:val="none"/>
            <w:lang w:val="el-GR"/>
          </w:rPr>
          <w:delText>ς</w:delText>
        </w:r>
      </w:del>
      <w:ins w:id="230" w:author="Ioulios CIko" w:date="2019-03-25T12:50:20Z">
        <w:r>
          <w:rPr>
            <w:rFonts w:ascii="FreeSans" w:hAnsi="FreeSans"/>
            <w:b w:val="false"/>
            <w:bCs w:val="false"/>
            <w:i w:val="false"/>
            <w:iCs w:val="false"/>
            <w:sz w:val="28"/>
            <w:szCs w:val="28"/>
            <w:u w:val="none"/>
            <w:lang w:val="el-GR"/>
          </w:rPr>
          <w:t xml:space="preserve"> θα</w:t>
        </w:r>
      </w:ins>
      <w:r>
        <w:rPr>
          <w:rFonts w:ascii="FreeSans" w:hAnsi="FreeSans"/>
          <w:b w:val="false"/>
          <w:bCs w:val="false"/>
          <w:i w:val="false"/>
          <w:iCs w:val="false"/>
          <w:sz w:val="28"/>
          <w:szCs w:val="28"/>
          <w:u w:val="none"/>
          <w:lang w:val="el-GR"/>
        </w:rPr>
        <w:t xml:space="preserve"> </w:t>
      </w:r>
      <w:del w:id="231" w:author="Unknown Author" w:date="2019-03-25T13:42:43Z">
        <w:r>
          <w:rPr>
            <w:rFonts w:ascii="FreeSans" w:hAnsi="FreeSans"/>
            <w:b w:val="false"/>
            <w:bCs w:val="false"/>
            <w:i w:val="false"/>
            <w:iCs w:val="false"/>
            <w:sz w:val="28"/>
            <w:szCs w:val="28"/>
            <w:u w:val="none"/>
            <w:lang w:val="el-GR"/>
          </w:rPr>
          <w:delText xml:space="preserve">αναλαμβάνει να </w:delText>
        </w:r>
      </w:del>
      <w:del w:id="232" w:author="Unknown Author" w:date="2019-03-25T13:41:54Z">
        <w:r>
          <w:rPr>
            <w:rFonts w:ascii="FreeSans" w:hAnsi="FreeSans"/>
            <w:b w:val="false"/>
            <w:bCs w:val="false"/>
            <w:i w:val="false"/>
            <w:iCs w:val="false"/>
            <w:sz w:val="28"/>
            <w:szCs w:val="28"/>
            <w:u w:val="none"/>
            <w:lang w:val="el-GR"/>
          </w:rPr>
          <w:delText>αποστέλει</w:delText>
        </w:r>
      </w:del>
      <w:del w:id="233" w:author="Ioulios CIko" w:date="2019-03-25T12:50:41Z">
        <w:r>
          <w:rPr>
            <w:rFonts w:ascii="FreeSans" w:hAnsi="FreeSans"/>
            <w:b w:val="false"/>
            <w:bCs w:val="false"/>
            <w:i w:val="false"/>
            <w:iCs w:val="false"/>
            <w:sz w:val="28"/>
            <w:szCs w:val="28"/>
            <w:u w:val="none"/>
            <w:lang w:val="el-GR"/>
          </w:rPr>
          <w:delText>ενημερώσει</w:delText>
        </w:r>
      </w:del>
      <w:ins w:id="234" w:author="Unknown Author" w:date="2019-03-25T13:41:55Z">
        <w:r>
          <w:rPr>
            <w:rFonts w:ascii="FreeSans" w:hAnsi="FreeSans"/>
            <w:b w:val="false"/>
            <w:bCs w:val="false"/>
            <w:i w:val="false"/>
            <w:iCs w:val="false"/>
            <w:sz w:val="28"/>
            <w:szCs w:val="28"/>
            <w:u w:val="none"/>
            <w:lang w:val="el-GR"/>
          </w:rPr>
          <w:t>εκπέμ</w:t>
        </w:r>
      </w:ins>
      <w:ins w:id="235" w:author="Unknown Author" w:date="2019-03-25T13:42:00Z">
        <w:r>
          <w:rPr>
            <w:rFonts w:ascii="FreeSans" w:hAnsi="FreeSans"/>
            <w:b w:val="false"/>
            <w:bCs w:val="false"/>
            <w:i w:val="false"/>
            <w:iCs w:val="false"/>
            <w:sz w:val="28"/>
            <w:szCs w:val="28"/>
            <w:u w:val="none"/>
            <w:lang w:val="el-GR"/>
          </w:rPr>
          <w:t>πει(broadcast)</w:t>
        </w:r>
      </w:ins>
      <w:r>
        <w:rPr>
          <w:rFonts w:ascii="FreeSans" w:hAnsi="FreeSans"/>
          <w:b w:val="false"/>
          <w:bCs w:val="false"/>
          <w:i w:val="false"/>
          <w:iCs w:val="false"/>
          <w:sz w:val="28"/>
          <w:szCs w:val="28"/>
          <w:u w:val="none"/>
          <w:lang w:val="el-GR"/>
        </w:rPr>
        <w:t xml:space="preserve"> </w:t>
      </w:r>
      <w:ins w:id="236" w:author="Ioulios CIko" w:date="2019-03-25T12:50:45Z">
        <w:r>
          <w:rPr>
            <w:rFonts w:ascii="FreeSans" w:hAnsi="FreeSans"/>
            <w:b w:val="false"/>
            <w:bCs w:val="false"/>
            <w:i w:val="false"/>
            <w:iCs w:val="false"/>
            <w:sz w:val="28"/>
            <w:szCs w:val="28"/>
            <w:u w:val="none"/>
            <w:lang w:val="el-GR"/>
          </w:rPr>
          <w:t xml:space="preserve">προς </w:t>
        </w:r>
      </w:ins>
      <w:r>
        <w:rPr>
          <w:rFonts w:ascii="FreeSans" w:hAnsi="FreeSans"/>
          <w:b w:val="false"/>
          <w:bCs w:val="false"/>
          <w:i w:val="false"/>
          <w:iCs w:val="false"/>
          <w:sz w:val="28"/>
          <w:szCs w:val="28"/>
          <w:u w:val="none"/>
          <w:lang w:val="el-GR"/>
        </w:rPr>
        <w:t xml:space="preserve">όλους τους </w:t>
      </w:r>
      <w:bookmarkStart w:id="1" w:name="__DdeLink__72_3206359488"/>
      <w:r>
        <w:rPr>
          <w:rFonts w:ascii="FreeSans" w:hAnsi="FreeSans"/>
          <w:b w:val="false"/>
          <w:bCs w:val="false"/>
          <w:i w:val="false"/>
          <w:iCs w:val="false"/>
          <w:sz w:val="28"/>
          <w:szCs w:val="28"/>
          <w:u w:val="none"/>
          <w:lang w:val="el-GR"/>
        </w:rPr>
        <w:t>Socket.IO Clients</w:t>
      </w:r>
      <w:bookmarkEnd w:id="1"/>
      <w:r>
        <w:rPr>
          <w:rFonts w:ascii="FreeSans" w:hAnsi="FreeSans"/>
          <w:b w:val="false"/>
          <w:bCs w:val="false"/>
          <w:i w:val="false"/>
          <w:iCs w:val="false"/>
          <w:sz w:val="28"/>
          <w:szCs w:val="28"/>
          <w:u w:val="none"/>
          <w:lang w:val="el-GR"/>
        </w:rPr>
        <w:t xml:space="preserve"> </w:t>
      </w:r>
      <w:del w:id="237" w:author="Ioulios CIko" w:date="2019-03-25T12:51:03Z">
        <w:r>
          <w:rPr>
            <w:rFonts w:ascii="FreeSans" w:hAnsi="FreeSans"/>
            <w:b w:val="false"/>
            <w:bCs w:val="false"/>
            <w:i w:val="false"/>
            <w:iCs w:val="false"/>
            <w:sz w:val="28"/>
            <w:szCs w:val="28"/>
            <w:u w:val="none"/>
            <w:lang w:val="el-GR"/>
          </w:rPr>
          <w:delText>για την αλλαγή</w:delText>
        </w:r>
      </w:del>
      <w:ins w:id="238" w:author="Ioulios CIko" w:date="2019-03-25T12:51:04Z">
        <w:r>
          <w:rPr>
            <w:rFonts w:ascii="FreeSans" w:hAnsi="FreeSans"/>
            <w:b w:val="false"/>
            <w:bCs w:val="false"/>
            <w:i w:val="false"/>
            <w:iCs w:val="false"/>
            <w:sz w:val="28"/>
            <w:szCs w:val="28"/>
            <w:u w:val="none"/>
            <w:lang w:val="el-GR"/>
          </w:rPr>
          <w:t>ένα γεγονός αλλαγής δεδομένων</w:t>
        </w:r>
      </w:ins>
      <w:r>
        <w:rPr>
          <w:rFonts w:ascii="FreeSans" w:hAnsi="FreeSans"/>
          <w:b w:val="false"/>
          <w:bCs w:val="false"/>
          <w:i w:val="false"/>
          <w:iCs w:val="false"/>
          <w:sz w:val="28"/>
          <w:szCs w:val="28"/>
          <w:u w:val="none"/>
          <w:lang w:val="el-GR"/>
        </w:rPr>
        <w:t xml:space="preserve">. </w:t>
      </w:r>
      <w:ins w:id="239" w:author="Ioulios CIko" w:date="2019-03-25T12:51:38Z">
        <w:r>
          <w:rPr>
            <w:rFonts w:ascii="FreeSans" w:hAnsi="FreeSans"/>
            <w:b w:val="false"/>
            <w:bCs w:val="false"/>
            <w:i w:val="false"/>
            <w:iCs w:val="false"/>
            <w:sz w:val="28"/>
            <w:szCs w:val="28"/>
            <w:u w:val="none"/>
            <w:lang w:val="el-GR"/>
          </w:rPr>
          <w:t xml:space="preserve">Όταν </w:t>
        </w:r>
      </w:ins>
      <w:ins w:id="240" w:author="Ioulios CIko" w:date="2019-03-25T12:52:09Z">
        <w:r>
          <w:rPr>
            <w:rFonts w:ascii="FreeSans" w:hAnsi="FreeSans"/>
            <w:b w:val="false"/>
            <w:bCs w:val="false"/>
            <w:i w:val="false"/>
            <w:iCs w:val="false"/>
            <w:sz w:val="28"/>
            <w:szCs w:val="28"/>
            <w:u w:val="none"/>
            <w:lang w:val="el-GR"/>
          </w:rPr>
          <w:t>ένας Socket.IO Client</w:t>
        </w:r>
      </w:ins>
      <w:del w:id="241" w:author="Unknown Author" w:date="2019-03-25T15:19:08Z">
        <w:r>
          <w:rPr>
            <w:rFonts w:ascii="FreeSans" w:hAnsi="FreeSans"/>
            <w:b w:val="false"/>
            <w:bCs w:val="false"/>
            <w:i w:val="false"/>
            <w:iCs w:val="false"/>
            <w:sz w:val="28"/>
            <w:szCs w:val="28"/>
            <w:u w:val="none"/>
            <w:lang w:val="el-GR"/>
          </w:rPr>
          <w:delText xml:space="preserve"> θα λαμβάνει</w:delText>
        </w:r>
      </w:del>
      <w:ins w:id="242" w:author="Unknown Author" w:date="2019-04-01T19:43:41Z">
        <w:r>
          <w:rPr>
            <w:rFonts w:ascii="FreeSans" w:hAnsi="FreeSans"/>
            <w:b w:val="false"/>
            <w:bCs w:val="false"/>
            <w:i w:val="false"/>
            <w:iCs w:val="false"/>
            <w:sz w:val="28"/>
            <w:szCs w:val="28"/>
            <w:u w:val="none"/>
            <w:lang w:val="el-GR"/>
          </w:rPr>
          <w:t xml:space="preserve"> </w:t>
        </w:r>
      </w:ins>
      <w:ins w:id="243" w:author="Unknown Author" w:date="2019-03-25T15:19:08Z">
        <w:r>
          <w:rPr>
            <w:rFonts w:ascii="FreeSans" w:hAnsi="FreeSans"/>
            <w:b w:val="false"/>
            <w:bCs w:val="false"/>
            <w:i w:val="false"/>
            <w:iCs w:val="false"/>
            <w:sz w:val="28"/>
            <w:szCs w:val="28"/>
            <w:u w:val="none"/>
            <w:lang w:val="el-GR"/>
          </w:rPr>
          <w:t>λάβει</w:t>
        </w:r>
      </w:ins>
      <w:ins w:id="244" w:author="Ioulios CIko" w:date="2019-03-25T12:52:09Z">
        <w:r>
          <w:rPr>
            <w:rFonts w:ascii="FreeSans" w:hAnsi="FreeSans"/>
            <w:b w:val="false"/>
            <w:bCs w:val="false"/>
            <w:i w:val="false"/>
            <w:iCs w:val="false"/>
            <w:sz w:val="28"/>
            <w:szCs w:val="28"/>
            <w:u w:val="none"/>
            <w:lang w:val="el-GR"/>
          </w:rPr>
          <w:t xml:space="preserve"> </w:t>
        </w:r>
      </w:ins>
      <w:ins w:id="245" w:author="Ioulios CIko" w:date="2019-03-25T12:53:28Z">
        <w:r>
          <w:rPr>
            <w:rFonts w:ascii="FreeSans" w:hAnsi="FreeSans"/>
            <w:b w:val="false"/>
            <w:bCs w:val="false"/>
            <w:i w:val="false"/>
            <w:iCs w:val="false"/>
            <w:sz w:val="28"/>
            <w:szCs w:val="28"/>
            <w:u w:val="none"/>
            <w:lang w:val="el-GR"/>
          </w:rPr>
          <w:t>σήμα ότι έγιναν αλλαγές</w:t>
        </w:r>
      </w:ins>
      <w:ins w:id="246" w:author="Ioulios CIko" w:date="2019-03-25T12:54:27Z">
        <w:r>
          <w:rPr>
            <w:rFonts w:ascii="FreeSans" w:hAnsi="FreeSans"/>
            <w:b w:val="false"/>
            <w:bCs w:val="false"/>
            <w:i w:val="false"/>
            <w:iCs w:val="false"/>
            <w:sz w:val="28"/>
            <w:szCs w:val="28"/>
            <w:u w:val="none"/>
            <w:lang w:val="el-GR"/>
          </w:rPr>
          <w:t xml:space="preserve"> </w:t>
        </w:r>
      </w:ins>
      <w:del w:id="247" w:author="Ioulios CIko" w:date="2019-03-25T12:54:41Z">
        <w:r>
          <w:rPr>
            <w:rFonts w:ascii="FreeSans" w:hAnsi="FreeSans"/>
            <w:b w:val="false"/>
            <w:bCs w:val="false"/>
            <w:i w:val="false"/>
            <w:iCs w:val="false"/>
            <w:sz w:val="28"/>
            <w:szCs w:val="28"/>
            <w:u w:val="none"/>
            <w:lang w:val="el-GR"/>
          </w:rPr>
          <w:delText xml:space="preserve">Στην συνέχεια αυτή η πληροφορία </w:delText>
        </w:r>
      </w:del>
      <w:r>
        <w:rPr>
          <w:rFonts w:ascii="FreeSans" w:hAnsi="FreeSans"/>
          <w:b w:val="false"/>
          <w:bCs w:val="false"/>
          <w:i w:val="false"/>
          <w:iCs w:val="false"/>
          <w:sz w:val="28"/>
          <w:szCs w:val="28"/>
          <w:u w:val="none"/>
          <w:lang w:val="el-GR"/>
        </w:rPr>
        <w:t xml:space="preserve">θα </w:t>
      </w:r>
      <w:del w:id="248" w:author="Ioulios CIko" w:date="2019-03-25T12:54:45Z">
        <w:r>
          <w:rPr>
            <w:rFonts w:ascii="FreeSans" w:hAnsi="FreeSans"/>
            <w:b w:val="false"/>
            <w:bCs w:val="false"/>
            <w:i w:val="false"/>
            <w:iCs w:val="false"/>
            <w:sz w:val="28"/>
            <w:szCs w:val="28"/>
            <w:u w:val="none"/>
            <w:lang w:val="el-GR"/>
          </w:rPr>
          <w:delText>φτάνει</w:delText>
        </w:r>
      </w:del>
      <w:ins w:id="249" w:author="Ioulios CIko" w:date="2019-03-25T12:54:45Z">
        <w:r>
          <w:rPr>
            <w:rFonts w:ascii="FreeSans" w:hAnsi="FreeSans"/>
            <w:b w:val="false"/>
            <w:bCs w:val="false"/>
            <w:i w:val="false"/>
            <w:iCs w:val="false"/>
            <w:sz w:val="28"/>
            <w:szCs w:val="28"/>
            <w:u w:val="none"/>
            <w:lang w:val="el-GR"/>
          </w:rPr>
          <w:t>ενεργοποιεί</w:t>
        </w:r>
      </w:ins>
      <w:r>
        <w:rPr>
          <w:rFonts w:ascii="FreeSans" w:hAnsi="FreeSans"/>
          <w:b w:val="false"/>
          <w:bCs w:val="false"/>
          <w:i w:val="false"/>
          <w:iCs w:val="false"/>
          <w:sz w:val="28"/>
          <w:szCs w:val="28"/>
          <w:u w:val="none"/>
          <w:lang w:val="el-GR"/>
        </w:rPr>
        <w:t xml:space="preserve"> </w:t>
      </w:r>
      <w:del w:id="250" w:author="Ioulios CIko" w:date="2019-03-25T12:55:03Z">
        <w:r>
          <w:rPr>
            <w:rFonts w:ascii="FreeSans" w:hAnsi="FreeSans"/>
            <w:b w:val="false"/>
            <w:bCs w:val="false"/>
            <w:i w:val="false"/>
            <w:iCs w:val="false"/>
            <w:sz w:val="28"/>
            <w:szCs w:val="28"/>
            <w:u w:val="none"/>
            <w:lang w:val="el-GR"/>
          </w:rPr>
          <w:delText xml:space="preserve">σε όλα </w:delText>
        </w:r>
      </w:del>
      <w:r>
        <w:rPr>
          <w:rFonts w:ascii="FreeSans" w:hAnsi="FreeSans"/>
          <w:b w:val="false"/>
          <w:bCs w:val="false"/>
          <w:i w:val="false"/>
          <w:iCs w:val="false"/>
          <w:sz w:val="28"/>
          <w:szCs w:val="28"/>
          <w:u w:val="none"/>
          <w:lang w:val="el-GR"/>
        </w:rPr>
        <w:t>τ</w:t>
      </w:r>
      <w:ins w:id="251" w:author="Ioulios CIko" w:date="2019-03-25T12:55:16Z">
        <w:r>
          <w:rPr>
            <w:rFonts w:ascii="FreeSans" w:hAnsi="FreeSans"/>
            <w:b w:val="false"/>
            <w:bCs w:val="false"/>
            <w:i w:val="false"/>
            <w:iCs w:val="false"/>
            <w:sz w:val="28"/>
            <w:szCs w:val="28"/>
            <w:u w:val="none"/>
            <w:lang w:val="el-GR"/>
          </w:rPr>
          <w:t>ις ανάλογες συναρτήσεις να ενημερώσουν τ</w:t>
        </w:r>
      </w:ins>
      <w:ins w:id="252" w:author="Ioulios CIko" w:date="2019-03-25T12:57:55Z">
        <w:r>
          <w:rPr>
            <w:rFonts w:ascii="FreeSans" w:hAnsi="FreeSans"/>
            <w:b w:val="false"/>
            <w:bCs w:val="false"/>
            <w:i w:val="false"/>
            <w:iCs w:val="false"/>
            <w:sz w:val="28"/>
            <w:szCs w:val="28"/>
            <w:u w:val="none"/>
            <w:lang w:val="el-GR"/>
          </w:rPr>
          <w:t>ην εφαρμογ</w:t>
        </w:r>
      </w:ins>
      <w:ins w:id="253" w:author="Ioulios CIko" w:date="2019-03-25T12:58:02Z">
        <w:r>
          <w:rPr>
            <w:rFonts w:ascii="FreeSans" w:hAnsi="FreeSans"/>
            <w:b w:val="false"/>
            <w:bCs w:val="false"/>
            <w:i w:val="false"/>
            <w:iCs w:val="false"/>
            <w:sz w:val="28"/>
            <w:szCs w:val="28"/>
            <w:u w:val="none"/>
            <w:lang w:val="el-GR"/>
          </w:rPr>
          <w:t>ή με τα νέα δεδομένα</w:t>
        </w:r>
      </w:ins>
      <w:del w:id="254" w:author="Ioulios CIko" w:date="2019-03-25T12:57:54Z">
        <w:r>
          <w:rPr>
            <w:rFonts w:ascii="FreeSans" w:hAnsi="FreeSans"/>
            <w:b w:val="false"/>
            <w:bCs w:val="false"/>
            <w:i w:val="false"/>
            <w:iCs w:val="false"/>
            <w:sz w:val="28"/>
            <w:szCs w:val="28"/>
            <w:u w:val="none"/>
            <w:lang w:val="el-GR"/>
          </w:rPr>
          <w:delText>α</w:delText>
        </w:r>
      </w:del>
      <w:del w:id="255" w:author="Ioulios CIko" w:date="2019-03-25T12:58:21Z">
        <w:r>
          <w:rPr>
            <w:rFonts w:ascii="FreeSans" w:hAnsi="FreeSans"/>
            <w:b w:val="false"/>
            <w:bCs w:val="false"/>
            <w:i w:val="false"/>
            <w:iCs w:val="false"/>
            <w:sz w:val="28"/>
            <w:szCs w:val="28"/>
            <w:u w:val="none"/>
            <w:lang w:val="el-GR"/>
          </w:rPr>
          <w:delText xml:space="preserve"> </w:delText>
        </w:r>
      </w:del>
      <w:del w:id="256" w:author="Ioulios CIko" w:date="2019-03-25T12:58:21Z">
        <w:r>
          <w:rPr>
            <w:rFonts w:ascii="FreeSans" w:hAnsi="FreeSans"/>
            <w:b/>
            <w:bCs/>
            <w:i w:val="false"/>
            <w:iCs w:val="false"/>
            <w:sz w:val="28"/>
            <w:szCs w:val="28"/>
            <w:u w:val="none"/>
            <w:lang w:val="el-GR"/>
          </w:rPr>
          <w:delText>ReactJS</w:delText>
        </w:r>
      </w:del>
      <w:del w:id="257" w:author="Ioulios CIko" w:date="2019-03-25T12:58:21Z">
        <w:r>
          <w:rPr>
            <w:rFonts w:ascii="FreeSans" w:hAnsi="FreeSans"/>
            <w:b w:val="false"/>
            <w:bCs w:val="false"/>
            <w:i w:val="false"/>
            <w:iCs w:val="false"/>
            <w:sz w:val="28"/>
            <w:szCs w:val="28"/>
            <w:u w:val="none"/>
            <w:lang w:val="el-GR"/>
          </w:rPr>
          <w:delText xml:space="preserve"> </w:delText>
        </w:r>
      </w:del>
      <w:del w:id="258" w:author="Ioulios CIko" w:date="2019-03-25T12:58:21Z">
        <w:r>
          <w:rPr>
            <w:rFonts w:ascii="FreeSans" w:hAnsi="FreeSans"/>
            <w:b/>
            <w:bCs/>
            <w:i w:val="false"/>
            <w:iCs w:val="false"/>
            <w:sz w:val="28"/>
            <w:szCs w:val="28"/>
            <w:u w:val="none"/>
            <w:lang w:val="el-GR"/>
          </w:rPr>
          <w:delText>Functions</w:delText>
        </w:r>
      </w:del>
      <w:del w:id="259" w:author="Ioulios CIko" w:date="2019-03-25T12:58:21Z">
        <w:r>
          <w:rPr>
            <w:rFonts w:ascii="FreeSans" w:hAnsi="FreeSans"/>
            <w:b w:val="false"/>
            <w:bCs w:val="false"/>
            <w:i w:val="false"/>
            <w:iCs w:val="false"/>
            <w:sz w:val="28"/>
            <w:szCs w:val="28"/>
            <w:u w:val="none"/>
            <w:lang w:val="el-GR"/>
          </w:rPr>
          <w:delText xml:space="preserve">, τα οποία θα αναλαμβάνουν να κάνουν fetch() τα νέα δεδομένα και να αποτυπωθεί αυτή η αλλαγή σε κάθε </w:delText>
        </w:r>
      </w:del>
      <w:del w:id="260" w:author="Ioulios CIko" w:date="2019-03-25T12:58:21Z">
        <w:r>
          <w:rPr>
            <w:rFonts w:ascii="FreeSans" w:hAnsi="FreeSans"/>
            <w:b/>
            <w:bCs/>
            <w:i w:val="false"/>
            <w:iCs w:val="false"/>
            <w:sz w:val="28"/>
            <w:szCs w:val="28"/>
            <w:u w:val="none"/>
            <w:lang w:val="el-GR"/>
          </w:rPr>
          <w:delText>UI</w:delText>
        </w:r>
      </w:del>
      <w:del w:id="261" w:author="Ioulios CIko" w:date="2019-03-25T12:58:21Z">
        <w:r>
          <w:rPr>
            <w:rFonts w:ascii="FreeSans" w:hAnsi="FreeSans"/>
            <w:b w:val="false"/>
            <w:bCs w:val="false"/>
            <w:i w:val="false"/>
            <w:iCs w:val="false"/>
            <w:sz w:val="28"/>
            <w:szCs w:val="28"/>
            <w:u w:val="none"/>
            <w:lang w:val="el-GR"/>
          </w:rPr>
          <w:delText xml:space="preserve"> </w:delText>
        </w:r>
      </w:del>
      <w:del w:id="262" w:author="Ioulios CIko" w:date="2019-03-25T12:58:21Z">
        <w:r>
          <w:rPr>
            <w:rFonts w:ascii="FreeSans" w:hAnsi="FreeSans"/>
            <w:b/>
            <w:bCs/>
            <w:i w:val="false"/>
            <w:iCs w:val="false"/>
            <w:sz w:val="28"/>
            <w:szCs w:val="28"/>
            <w:u w:val="none"/>
            <w:lang w:val="el-GR"/>
          </w:rPr>
          <w:delText>Component</w:delText>
        </w:r>
      </w:del>
      <w:r>
        <w:rPr>
          <w:rFonts w:ascii="FreeSans" w:hAnsi="FreeSans"/>
          <w:b w:val="false"/>
          <w:bCs w:val="false"/>
          <w:i w:val="false"/>
          <w:iCs w:val="false"/>
          <w:sz w:val="28"/>
          <w:szCs w:val="28"/>
          <w:u w:val="none"/>
          <w:lang w:val="el-GR"/>
        </w:rPr>
        <w:t xml:space="preserve">. </w:t>
      </w:r>
    </w:p>
    <w:p>
      <w:pPr>
        <w:pStyle w:val="Normal"/>
        <w:rPr>
          <w:rFonts w:ascii="FreeSans" w:hAnsi="FreeSans"/>
          <w:ins w:id="264" w:author="Unknown Author" w:date="2019-04-01T19:54:56Z"/>
          <w:i w:val="false"/>
          <w:i w:val="false"/>
          <w:iCs w:val="false"/>
        </w:rPr>
      </w:pPr>
      <w:ins w:id="263" w:author="Unknown Author" w:date="2019-04-01T19:54:56Z">
        <w:r>
          <w:rPr>
            <w:rFonts w:ascii="FreeSans" w:hAnsi="FreeSans"/>
            <w:i w:val="false"/>
            <w:iCs w:val="false"/>
          </w:rPr>
        </w:r>
      </w:ins>
    </w:p>
    <w:p>
      <w:pPr>
        <w:pStyle w:val="Normal"/>
        <w:rPr>
          <w:rFonts w:ascii="FreeSans" w:hAnsi="FreeSans"/>
          <w:i w:val="false"/>
          <w:i w:val="false"/>
          <w:iCs w:val="false"/>
        </w:rPr>
      </w:pPr>
      <w:del w:id="265" w:author="Unknown Author" w:date="2019-04-01T19:50:58Z">
        <w:r>
          <w:rPr>
            <w:rFonts w:ascii="FreeSans" w:hAnsi="FreeSans"/>
            <w:i w:val="false"/>
            <w:iCs w:val="false"/>
          </w:rPr>
        </w:r>
      </w:del>
    </w:p>
    <w:p>
      <w:pPr>
        <w:pStyle w:val="Normal"/>
        <w:rPr>
          <w:rFonts w:ascii="FreeSans" w:hAnsi="FreeSans"/>
          <w:i w:val="false"/>
          <w:i w:val="false"/>
          <w:iCs w:val="false"/>
        </w:rPr>
      </w:pPr>
      <w:del w:id="266" w:author="Unknown Author" w:date="2019-04-01T19:50:58Z">
        <w:r>
          <w:rPr>
            <w:rFonts w:ascii="FreeSans" w:hAnsi="FreeSans"/>
            <w:i w:val="false"/>
            <w:iCs w:val="false"/>
          </w:rPr>
        </w:r>
      </w:del>
    </w:p>
    <w:p>
      <w:pPr>
        <w:pStyle w:val="Normal"/>
        <w:rPr>
          <w:rFonts w:ascii="FreeSans" w:hAnsi="FreeSans"/>
          <w:del w:id="268" w:author="Unknown Author" w:date="2019-04-01T19:53:02Z"/>
          <w:i w:val="false"/>
          <w:i w:val="false"/>
          <w:iCs w:val="false"/>
        </w:rPr>
      </w:pPr>
      <w:del w:id="267" w:author="Unknown Author" w:date="2019-04-01T19:53:02Z">
        <w:r>
          <w:rPr>
            <w:rFonts w:ascii="FreeSans" w:hAnsi="FreeSans"/>
            <w:i w:val="false"/>
            <w:iCs w:val="false"/>
          </w:rPr>
        </w:r>
      </w:del>
    </w:p>
    <w:p>
      <w:pPr>
        <w:pStyle w:val="Normal"/>
        <w:rPr>
          <w:rFonts w:ascii="FreeSans" w:hAnsi="FreeSans"/>
          <w:del w:id="270" w:author="Unknown Author" w:date="2019-03-31T19:09:12Z"/>
          <w:i w:val="false"/>
          <w:i w:val="false"/>
          <w:iCs w:val="false"/>
        </w:rPr>
      </w:pPr>
      <w:del w:id="269" w:author="Unknown Author" w:date="2019-03-31T19:09:12Z">
        <w:r>
          <w:rPr>
            <w:rFonts w:ascii="FreeSans" w:hAnsi="FreeSans"/>
            <w:i w:val="false"/>
            <w:iCs w:val="false"/>
          </w:rPr>
        </w:r>
      </w:del>
    </w:p>
    <w:p>
      <w:pPr>
        <w:pStyle w:val="Normal"/>
        <w:rPr>
          <w:rFonts w:ascii="FreeSans" w:hAnsi="FreeSans"/>
          <w:i w:val="false"/>
          <w:i w:val="false"/>
          <w:iCs w:val="false"/>
        </w:rPr>
      </w:pPr>
      <w:r>
        <w:rPr>
          <w:rFonts w:ascii="FreeSans" w:hAnsi="FreeSans"/>
          <w:i w:val="false"/>
          <w:iCs w:val="false"/>
        </w:rPr>
      </w:r>
    </w:p>
    <w:p>
      <w:pPr>
        <w:pStyle w:val="Normal"/>
        <w:numPr>
          <w:ilvl w:val="0"/>
          <w:numId w:val="3"/>
        </w:numPr>
        <w:rPr/>
      </w:pPr>
      <w:ins w:id="271" w:author="Unknown Author" w:date="2019-03-25T15:19:24Z">
        <w:r>
          <w:rPr>
            <w:rFonts w:ascii="FreeSans" w:hAnsi="FreeSans"/>
            <w:i w:val="false"/>
            <w:iCs w:val="false"/>
            <w:sz w:val="28"/>
            <w:szCs w:val="28"/>
            <w:lang w:val="el-GR" w:eastAsia="zh-CN" w:bidi="hi-IN"/>
          </w:rPr>
          <w:t>Παρακάτω</w:t>
        </w:r>
      </w:ins>
      <w:ins w:id="272" w:author="Unknown Author" w:date="2019-03-25T15:19:24Z">
        <w:r>
          <w:rPr>
            <w:rFonts w:ascii="FreeSans" w:hAnsi="FreeSans"/>
            <w:i w:val="false"/>
            <w:iCs w:val="false"/>
            <w:sz w:val="28"/>
            <w:szCs w:val="28"/>
          </w:rPr>
          <w:t xml:space="preserve"> </w:t>
        </w:r>
      </w:ins>
      <w:ins w:id="273" w:author="Unknown Author" w:date="2019-03-25T15:19:24Z">
        <w:r>
          <w:rPr>
            <w:rFonts w:ascii="FreeSans" w:hAnsi="FreeSans"/>
            <w:i w:val="false"/>
            <w:iCs w:val="false"/>
            <w:sz w:val="28"/>
            <w:szCs w:val="28"/>
            <w:lang w:val="el-GR" w:eastAsia="zh-CN" w:bidi="hi-IN"/>
          </w:rPr>
          <w:t>φαίνεται σχηματικά</w:t>
        </w:r>
      </w:ins>
      <w:ins w:id="274" w:author="Unknown Author" w:date="2019-03-25T15:20:01Z">
        <w:r>
          <w:rPr>
            <w:rFonts w:ascii="FreeSans" w:hAnsi="FreeSans"/>
            <w:i w:val="false"/>
            <w:iCs w:val="false"/>
            <w:sz w:val="28"/>
            <w:szCs w:val="28"/>
            <w:lang w:val="el-GR" w:eastAsia="zh-CN" w:bidi="hi-IN"/>
          </w:rPr>
          <w:t xml:space="preserve"> πώς θα γίνεται η αμφίδρομή real-time επικοινωνία των εφαρμογών μας με το API και θα επιτυγχάνεται η ενημέρωση αυτών.</w:t>
        </w:r>
      </w:ins>
    </w:p>
    <w:p>
      <w:pPr>
        <w:pStyle w:val="Normal"/>
        <w:numPr>
          <w:ilvl w:val="0"/>
          <w:numId w:val="0"/>
        </w:numPr>
        <w:ind w:left="720" w:hanging="0"/>
        <w:rPr>
          <w:rFonts w:ascii="FreeSans" w:hAnsi="FreeSans"/>
          <w:i w:val="false"/>
          <w:i w:val="false"/>
          <w:iCs w:val="false"/>
        </w:rPr>
      </w:pPr>
      <w:r>
        <w:rPr>
          <w:rFonts w:ascii="FreeSans" w:hAnsi="FreeSans"/>
          <w:i w:val="false"/>
          <w:iCs w:val="false"/>
        </w:rPr>
      </w:r>
    </w:p>
    <w:p>
      <w:pPr>
        <w:pStyle w:val="Normal"/>
        <w:numPr>
          <w:ilvl w:val="0"/>
          <w:numId w:val="0"/>
        </w:numPr>
        <w:ind w:left="720" w:hanging="0"/>
        <w:rPr>
          <w:rFonts w:ascii="FreeSans" w:hAnsi="FreeSans"/>
          <w:i w:val="false"/>
          <w:i w:val="false"/>
          <w:iCs w:val="false"/>
          <w:sz w:val="28"/>
          <w:szCs w:val="28"/>
          <w:lang w:val="el-GR" w:eastAsia="zh-CN" w:bidi="hi-IN"/>
        </w:rPr>
      </w:pPr>
      <w:del w:id="275" w:author="Unknown Author" w:date="2019-04-01T19:53:23Z">
        <w:r>
          <w:rPr>
            <w:rFonts w:ascii="FreeSans" w:hAnsi="FreeSans"/>
            <w:i w:val="false"/>
            <w:iCs w:val="false"/>
            <w:sz w:val="28"/>
            <w:szCs w:val="28"/>
            <w:lang w:val="el-GR" w:eastAsia="zh-CN" w:bidi="hi-IN"/>
          </w:rPr>
        </w:r>
      </w:del>
    </w:p>
    <w:p>
      <w:pPr>
        <w:pStyle w:val="Normal"/>
        <w:rPr>
          <w:rFonts w:ascii="FreeSans" w:hAnsi="FreeSans"/>
          <w:i w:val="false"/>
          <w:i w:val="false"/>
          <w:iCs w:val="false"/>
        </w:rPr>
      </w:pPr>
      <w:del w:id="276" w:author="Unknown Author" w:date="2019-04-01T19:53:23Z">
        <w:r>
          <w:rPr>
            <w:rFonts w:ascii="FreeSans" w:hAnsi="FreeSans"/>
            <w:i w:val="false"/>
            <w:iCs w:val="false"/>
          </w:rPr>
        </w:r>
      </w:del>
    </w:p>
    <w:p>
      <w:pPr>
        <w:pStyle w:val="Normal"/>
        <w:rPr>
          <w:rFonts w:ascii="FreeSans" w:hAnsi="FreeSans"/>
          <w:i w:val="false"/>
          <w:i w:val="false"/>
          <w:iCs w:val="false"/>
        </w:rPr>
      </w:pPr>
      <w:del w:id="277" w:author="Unknown Author" w:date="2019-04-01T19:53:23Z">
        <w:r>
          <w:rPr>
            <w:rFonts w:ascii="FreeSans" w:hAnsi="FreeSans"/>
            <w:i w:val="false"/>
            <w:iCs w:val="false"/>
          </w:rPr>
        </w:r>
      </w:del>
    </w:p>
    <w:p>
      <w:pPr>
        <w:pStyle w:val="Normal"/>
        <w:rPr>
          <w:rFonts w:ascii="FreeSans" w:hAnsi="FreeSans"/>
          <w:i w:val="false"/>
          <w:i w:val="false"/>
          <w:iCs w:val="false"/>
        </w:rPr>
      </w:pPr>
      <w:del w:id="278" w:author="Unknown Author" w:date="2019-04-01T19:53:23Z">
        <w:r>
          <w:rPr>
            <w:rFonts w:ascii="FreeSans" w:hAnsi="FreeSans"/>
            <w:i w:val="false"/>
            <w:iCs w:val="false"/>
          </w:rPr>
        </w:r>
      </w:del>
    </w:p>
    <w:p>
      <w:pPr>
        <w:pStyle w:val="Normal"/>
        <w:rPr>
          <w:rFonts w:ascii="FreeSans" w:hAnsi="FreeSans"/>
          <w:i w:val="false"/>
          <w:i w:val="false"/>
          <w:iCs w:val="false"/>
        </w:rPr>
      </w:pPr>
      <w:del w:id="279" w:author="Unknown Author" w:date="2019-04-01T19:53:23Z">
        <w:r>
          <w:rPr>
            <w:rFonts w:ascii="FreeSans" w:hAnsi="FreeSans"/>
            <w:i w:val="false"/>
            <w:iCs w:val="false"/>
          </w:rPr>
        </w:r>
      </w:del>
    </w:p>
    <w:p>
      <w:pPr>
        <w:pStyle w:val="Normal"/>
        <w:rPr>
          <w:rFonts w:ascii="FreeSans" w:hAnsi="FreeSans"/>
          <w:i w:val="false"/>
          <w:i w:val="false"/>
          <w:iCs w:val="false"/>
        </w:rPr>
      </w:pPr>
      <w:del w:id="280" w:author="Unknown Author" w:date="2019-04-01T19:53:23Z">
        <w:r>
          <w:rPr>
            <w:rFonts w:ascii="FreeSans" w:hAnsi="FreeSans"/>
            <w:i w:val="false"/>
            <w:iCs w:val="false"/>
          </w:rPr>
        </w:r>
      </w:del>
    </w:p>
    <w:p>
      <w:pPr>
        <w:pStyle w:val="Normal"/>
        <w:numPr>
          <w:ilvl w:val="0"/>
          <w:numId w:val="0"/>
        </w:numPr>
        <w:ind w:left="720" w:hanging="0"/>
        <w:rPr>
          <w:rFonts w:ascii="FreeSans" w:hAnsi="FreeSans"/>
          <w:del w:id="282" w:author="Unknown Author" w:date="2019-04-01T19:52:23Z"/>
          <w:i w:val="false"/>
          <w:i w:val="false"/>
          <w:iCs w:val="false"/>
        </w:rPr>
      </w:pPr>
      <w:del w:id="281" w:author="Unknown Author" w:date="2019-04-01T19:52:23Z">
        <w:r>
          <w:rPr>
            <w:rFonts w:ascii="FreeSans" w:hAnsi="FreeSans"/>
            <w:i w:val="false"/>
            <w:iCs w:val="false"/>
          </w:rPr>
        </w:r>
      </w:del>
    </w:p>
    <w:p>
      <w:pPr>
        <w:pStyle w:val="Normal"/>
        <w:numPr>
          <w:ilvl w:val="0"/>
          <w:numId w:val="0"/>
        </w:numPr>
        <w:ind w:left="720" w:hanging="0"/>
        <w:rPr>
          <w:rFonts w:ascii="FreeSans" w:hAnsi="FreeSans"/>
          <w:del w:id="284" w:author="Unknown Author" w:date="2019-04-01T19:53:41Z"/>
          <w:i w:val="false"/>
          <w:i w:val="false"/>
          <w:iCs w:val="false"/>
        </w:rPr>
      </w:pPr>
      <w:del w:id="283" w:author="Unknown Author" w:date="2019-04-01T19:53:41Z">
        <w:r>
          <w:rPr>
            <w:rFonts w:ascii="FreeSans" w:hAnsi="FreeSans"/>
            <w:i w:val="false"/>
            <w:iCs w:val="false"/>
          </w:rPr>
        </w:r>
      </w:del>
    </w:p>
    <w:p>
      <w:pPr>
        <w:pStyle w:val="Normal"/>
        <w:numPr>
          <w:ilvl w:val="0"/>
          <w:numId w:val="0"/>
        </w:numPr>
        <w:ind w:left="720" w:hanging="0"/>
        <w:rPr>
          <w:rFonts w:ascii="FreeSans" w:hAnsi="FreeSans"/>
          <w:i w:val="false"/>
          <w:i w:val="false"/>
          <w:iCs w:val="false"/>
        </w:rPr>
      </w:pPr>
      <w:r>
        <w:rPr>
          <w:rFonts w:ascii="FreeSans" w:hAnsi="FreeSans"/>
          <w:i w:val="false"/>
          <w:iCs w:val="false"/>
        </w:rPr>
        <w:drawing>
          <wp:anchor behindDoc="0" distT="0" distB="0" distL="0" distR="0" simplePos="0" locked="0" layoutInCell="1" allowOverlap="1" relativeHeight="2">
            <wp:simplePos x="0" y="0"/>
            <wp:positionH relativeFrom="column">
              <wp:posOffset>-105410</wp:posOffset>
            </wp:positionH>
            <wp:positionV relativeFrom="paragraph">
              <wp:posOffset>229235</wp:posOffset>
            </wp:positionV>
            <wp:extent cx="6639560" cy="367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39560" cy="3670300"/>
                    </a:xfrm>
                    <a:prstGeom prst="rect">
                      <a:avLst/>
                    </a:prstGeom>
                  </pic:spPr>
                </pic:pic>
              </a:graphicData>
            </a:graphic>
          </wp:anchor>
        </w:drawing>
      </w:r>
    </w:p>
    <w:p>
      <w:pPr>
        <w:pStyle w:val="Normal"/>
        <w:rPr>
          <w:rFonts w:ascii="FreeSans" w:hAnsi="FreeSans"/>
          <w:i w:val="false"/>
          <w:i w:val="false"/>
          <w:iCs w:val="false"/>
        </w:rPr>
      </w:pPr>
      <w:del w:id="285" w:author="Unknown Author" w:date="2019-04-01T19:53:40Z">
        <w:r>
          <w:rPr>
            <w:rFonts w:ascii="FreeSans" w:hAnsi="FreeSans"/>
            <w:i w:val="false"/>
            <w:iCs w:val="false"/>
          </w:rPr>
        </w:r>
      </w:del>
    </w:p>
    <w:p>
      <w:pPr>
        <w:pStyle w:val="Normal"/>
        <w:rPr>
          <w:rFonts w:ascii="FreeSans" w:hAnsi="FreeSans"/>
          <w:i w:val="false"/>
          <w:i w:val="false"/>
          <w:iCs w:val="false"/>
        </w:rPr>
      </w:pPr>
      <w:del w:id="286" w:author="Unknown Author" w:date="2019-04-01T19:53:40Z">
        <w:r>
          <w:rPr>
            <w:rFonts w:ascii="FreeSans" w:hAnsi="FreeSans"/>
            <w:i w:val="false"/>
            <w:iCs w:val="false"/>
          </w:rPr>
        </w:r>
      </w:del>
    </w:p>
    <w:p>
      <w:pPr>
        <w:pStyle w:val="Normal"/>
        <w:rPr>
          <w:rFonts w:ascii="FreeSans" w:hAnsi="FreeSans"/>
          <w:i w:val="false"/>
          <w:i w:val="false"/>
          <w:iCs w:val="false"/>
        </w:rPr>
      </w:pPr>
      <w:del w:id="287" w:author="Unknown Author" w:date="2019-04-01T19:53:40Z">
        <w:r>
          <w:rPr>
            <w:rFonts w:ascii="FreeSans" w:hAnsi="FreeSans"/>
            <w:i w:val="false"/>
            <w:iCs w:val="false"/>
          </w:rPr>
        </w:r>
      </w:del>
    </w:p>
    <w:p>
      <w:pPr>
        <w:pStyle w:val="Normal"/>
        <w:rPr>
          <w:rFonts w:ascii="FreeSans" w:hAnsi="FreeSans"/>
          <w:i w:val="false"/>
          <w:i w:val="false"/>
          <w:iCs w:val="false"/>
        </w:rPr>
      </w:pPr>
      <w:del w:id="288" w:author="Unknown Author" w:date="2019-04-01T19:53:40Z">
        <w:r>
          <w:rPr>
            <w:rFonts w:ascii="FreeSans" w:hAnsi="FreeSans"/>
            <w:i w:val="false"/>
            <w:iCs w:val="false"/>
          </w:rPr>
        </w:r>
      </w:del>
    </w:p>
    <w:p>
      <w:pPr>
        <w:pStyle w:val="Normal"/>
        <w:rPr>
          <w:rFonts w:ascii="FreeSans" w:hAnsi="FreeSans"/>
          <w:i w:val="false"/>
          <w:i w:val="false"/>
          <w:iCs w:val="false"/>
        </w:rPr>
      </w:pPr>
      <w:del w:id="289" w:author="Unknown Author" w:date="2019-04-01T19:53:40Z">
        <w:r>
          <w:rPr>
            <w:rFonts w:ascii="FreeSans" w:hAnsi="FreeSans"/>
            <w:i w:val="false"/>
            <w:iCs w:val="false"/>
          </w:rPr>
        </w:r>
      </w:del>
    </w:p>
    <w:p>
      <w:pPr>
        <w:pStyle w:val="Normal"/>
        <w:rPr>
          <w:rFonts w:ascii="FreeSans" w:hAnsi="FreeSans"/>
          <w:i w:val="false"/>
          <w:i w:val="false"/>
          <w:iCs w:val="false"/>
        </w:rPr>
      </w:pPr>
      <w:del w:id="290" w:author="Unknown Author" w:date="2019-04-01T19:53:40Z">
        <w:r>
          <w:rPr>
            <w:rFonts w:ascii="FreeSans" w:hAnsi="FreeSans"/>
            <w:i w:val="false"/>
            <w:iCs w:val="false"/>
          </w:rPr>
        </w:r>
      </w:del>
    </w:p>
    <w:p>
      <w:pPr>
        <w:pStyle w:val="Normal"/>
        <w:rPr>
          <w:rFonts w:ascii="FreeSans" w:hAnsi="FreeSans"/>
          <w:i w:val="false"/>
          <w:i w:val="false"/>
          <w:iCs w:val="false"/>
        </w:rPr>
      </w:pPr>
      <w:del w:id="291" w:author="Unknown Author" w:date="2019-04-01T19:53:40Z">
        <w:r>
          <w:rPr>
            <w:rFonts w:ascii="FreeSans" w:hAnsi="FreeSans"/>
            <w:i w:val="false"/>
            <w:iCs w:val="false"/>
          </w:rPr>
        </w:r>
      </w:del>
    </w:p>
    <w:p>
      <w:pPr>
        <w:pStyle w:val="Normal"/>
        <w:rPr>
          <w:rFonts w:ascii="FreeSans" w:hAnsi="FreeSans"/>
          <w:i w:val="false"/>
          <w:i w:val="false"/>
          <w:iCs w:val="false"/>
        </w:rPr>
      </w:pPr>
      <w:del w:id="292" w:author="Unknown Author" w:date="2019-04-01T19:53:40Z">
        <w:r>
          <w:rPr>
            <w:rFonts w:ascii="FreeSans" w:hAnsi="FreeSans"/>
            <w:i w:val="false"/>
            <w:iCs w:val="false"/>
          </w:rPr>
        </w:r>
      </w:del>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FreeSan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0.1pt;height:12.95pt" o:bullet="t">
        <v:imagedata r:id="rId1" o:title=""/>
      </v:shape>
    </w:pict>
  </w:numPicBullet>
  <w:numPicBullet w:numPicBulletId="1">
    <w:pict>
      <v:shape style="width:9.25pt;height:11.4pt" o:bullet="t">
        <v:imagedata r:id="rId2" o:title=""/>
      </v:shape>
    </w:pict>
  </w:numPicBullet>
  <w:numPicBullet w:numPicBulletId="2">
    <w:pict>
      <v:shape style="width:13.3pt;height:8.8pt" o:bullet="t">
        <v:imagedata r:id="rId3" o:title=""/>
      </v:shape>
    </w:pict>
  </w:numPicBullet>
  <w:abstractNum w:abstractNumId="1">
    <w:lvl w:ilvl="0">
      <w:start w:val="1"/>
      <w:numFmt w:val="bullet"/>
      <w:lvlText w:val="•"/>
      <w:lvlPicBulletId w:val="0"/>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PicBulletId w:val="0"/>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PicBulletId w:val="1"/>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PicBulletId w:val="2"/>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PicBulletId w:val="2"/>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sz w:val="3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3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3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Wingdings"/>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ascii="FreeSans" w:hAnsi="FreeSans" w:cs="Symbol"/>
      <w:b/>
      <w:sz w:val="28"/>
    </w:rPr>
  </w:style>
  <w:style w:type="character" w:styleId="ListLabel157">
    <w:name w:val="ListLabel 157"/>
    <w:qFormat/>
    <w:rPr>
      <w:rFonts w:cs="Wingdings"/>
      <w:sz w:val="28"/>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sz w:val="28"/>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ascii="FreeSans" w:hAnsi="FreeSans" w:cs="Symbol"/>
      <w:b/>
      <w:sz w:val="28"/>
    </w:rPr>
  </w:style>
  <w:style w:type="character" w:styleId="ListLabel178">
    <w:name w:val="ListLabel 178"/>
    <w:qFormat/>
    <w:rPr>
      <w:rFonts w:cs="Symbol"/>
    </w:rPr>
  </w:style>
  <w:style w:type="character" w:styleId="ListLabel179">
    <w:name w:val="ListLabel 179"/>
    <w:qFormat/>
    <w:rPr>
      <w:rFonts w:cs="Wingdings"/>
      <w:sz w:val="28"/>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sz w:val="28"/>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ascii="FreeSans" w:hAnsi="FreeSans" w:cs="Symbol"/>
      <w:b/>
      <w:sz w:val="28"/>
    </w:rPr>
  </w:style>
  <w:style w:type="character" w:styleId="ListLabel200">
    <w:name w:val="ListLabel 200"/>
    <w:qFormat/>
    <w:rPr>
      <w:rFonts w:cs="Symbol"/>
    </w:rPr>
  </w:style>
  <w:style w:type="character" w:styleId="ListLabel201">
    <w:name w:val="ListLabel 201"/>
    <w:qFormat/>
    <w:rPr>
      <w:rFonts w:cs="Wingdings"/>
      <w:sz w:val="28"/>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FreeSans" w:hAnsi="FreeSans" w:cs="Symbol"/>
    </w:rPr>
  </w:style>
  <w:style w:type="character" w:styleId="ListLabel220">
    <w:name w:val="ListLabel 220"/>
    <w:qFormat/>
    <w:rPr>
      <w:rFonts w:cs="Symbol"/>
      <w:sz w:val="28"/>
    </w:rPr>
  </w:style>
  <w:style w:type="character" w:styleId="ListLabel221">
    <w:name w:val="ListLabel 221"/>
    <w:qFormat/>
    <w:rPr>
      <w:rFonts w:ascii="FreeSans" w:hAnsi="FreeSans" w:cs="Symbol"/>
      <w:b/>
      <w:sz w:val="28"/>
    </w:rPr>
  </w:style>
  <w:style w:type="character" w:styleId="ListLabel222">
    <w:name w:val="ListLabel 222"/>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63</TotalTime>
  <Application>LibreOffice/5.4.0.3$Windows_x86 LibreOffice_project/7556cbc6811c9d992f4064ab9287069087d7f62c</Application>
  <Pages>3</Pages>
  <Words>752</Words>
  <Characters>4191</Characters>
  <CharactersWithSpaces>4934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2019-03-24T23:39:52Z</dcterms:created>
  <dc:creator/>
  <dc:description/>
  <dc:language>en-US</dc:language>
  <cp:lastModifiedBy/>
  <dcterms:modified xsi:type="dcterms:W3CDTF">2019-04-01T19:55:00Z</dcterms:modified>
  <cp:revision>22</cp:revision>
  <dc:subject/>
  <dc:title/>
</cp:coreProperties>
</file>